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F1EB8" w14:textId="18E62E3A" w:rsidR="00FB054D" w:rsidRPr="00C41436" w:rsidRDefault="00FB054D">
      <w:pPr>
        <w:rPr>
          <w:rFonts w:cstheme="minorHAnsi"/>
          <w:lang w:val="en-CA"/>
        </w:rPr>
      </w:pPr>
    </w:p>
    <w:p w14:paraId="51883153" w14:textId="70D91737" w:rsidR="00461EA2" w:rsidRPr="00C41436" w:rsidRDefault="00461EA2">
      <w:pPr>
        <w:rPr>
          <w:rFonts w:cstheme="minorHAnsi"/>
          <w:lang w:val="en-CA"/>
        </w:rPr>
      </w:pPr>
    </w:p>
    <w:p w14:paraId="535C7F8E" w14:textId="1E965E0E" w:rsidR="00461EA2" w:rsidRPr="00C41436" w:rsidRDefault="00461EA2">
      <w:pPr>
        <w:rPr>
          <w:rFonts w:cstheme="minorHAnsi"/>
          <w:lang w:val="en-CA"/>
        </w:rPr>
      </w:pPr>
    </w:p>
    <w:p w14:paraId="09A2EF0B" w14:textId="4AB93610" w:rsidR="00461EA2" w:rsidRPr="00C41436" w:rsidRDefault="00461EA2">
      <w:pPr>
        <w:rPr>
          <w:rFonts w:cstheme="minorHAnsi"/>
          <w:lang w:val="en-CA"/>
        </w:rPr>
      </w:pPr>
    </w:p>
    <w:p w14:paraId="3E5BDF13" w14:textId="6589BEE1" w:rsidR="00461EA2" w:rsidRPr="00C41436" w:rsidRDefault="00461EA2">
      <w:pPr>
        <w:rPr>
          <w:rFonts w:cstheme="minorHAnsi"/>
          <w:lang w:val="en-CA"/>
        </w:rPr>
      </w:pPr>
    </w:p>
    <w:p w14:paraId="706CBBEA" w14:textId="1671FBB8" w:rsidR="00461EA2" w:rsidRPr="00C41436" w:rsidRDefault="00461EA2">
      <w:pPr>
        <w:rPr>
          <w:rFonts w:cstheme="minorHAnsi"/>
          <w:lang w:val="en-CA"/>
        </w:rPr>
      </w:pPr>
    </w:p>
    <w:p w14:paraId="2DD27120" w14:textId="73E0E79B" w:rsidR="00461EA2" w:rsidRPr="00C41436" w:rsidRDefault="00461EA2">
      <w:pPr>
        <w:rPr>
          <w:rFonts w:cstheme="minorHAnsi"/>
          <w:lang w:val="en-CA"/>
        </w:rPr>
      </w:pPr>
    </w:p>
    <w:p w14:paraId="162211A8" w14:textId="340C26AF" w:rsidR="00461EA2" w:rsidRPr="00C41436" w:rsidRDefault="00461EA2">
      <w:pPr>
        <w:rPr>
          <w:rFonts w:cstheme="minorHAnsi"/>
          <w:lang w:val="en-CA"/>
        </w:rPr>
      </w:pPr>
    </w:p>
    <w:p w14:paraId="5134DA72" w14:textId="73AD1D34" w:rsidR="00461EA2" w:rsidRPr="00C41436" w:rsidRDefault="00461EA2">
      <w:pPr>
        <w:rPr>
          <w:rFonts w:cstheme="minorHAnsi"/>
          <w:lang w:val="en-CA"/>
        </w:rPr>
      </w:pPr>
    </w:p>
    <w:p w14:paraId="53465345" w14:textId="4BF54FD0" w:rsidR="00461EA2" w:rsidRPr="00C41436" w:rsidRDefault="00461EA2">
      <w:pPr>
        <w:rPr>
          <w:rFonts w:cstheme="minorHAnsi"/>
          <w:lang w:val="en-CA"/>
        </w:rPr>
      </w:pPr>
    </w:p>
    <w:p w14:paraId="1D03BEEC" w14:textId="77777777" w:rsidR="00461EA2" w:rsidRPr="00C41436" w:rsidRDefault="00461EA2">
      <w:pPr>
        <w:rPr>
          <w:rFonts w:cstheme="minorHAnsi"/>
          <w:lang w:val="en-CA"/>
        </w:rPr>
      </w:pPr>
    </w:p>
    <w:p w14:paraId="7D5401AE" w14:textId="458599E2" w:rsidR="00461EA2" w:rsidRPr="00ED12B6" w:rsidRDefault="00461EA2" w:rsidP="00461EA2">
      <w:pPr>
        <w:pBdr>
          <w:bottom w:val="single" w:sz="12" w:space="1" w:color="auto"/>
        </w:pBdr>
        <w:jc w:val="center"/>
        <w:rPr>
          <w:rFonts w:cstheme="minorHAnsi"/>
          <w:b/>
          <w:bCs/>
          <w:lang w:val="en-US"/>
        </w:rPr>
      </w:pPr>
      <w:r w:rsidRPr="00ED12B6">
        <w:rPr>
          <w:rFonts w:cstheme="minorHAnsi"/>
          <w:b/>
          <w:bCs/>
          <w:lang w:val="en-US"/>
        </w:rPr>
        <w:t xml:space="preserve">INFORME MIGRACIÓN </w:t>
      </w:r>
    </w:p>
    <w:p w14:paraId="316D4C58" w14:textId="77777777" w:rsidR="00461EA2" w:rsidRPr="00C41436" w:rsidRDefault="00461EA2" w:rsidP="00461EA2">
      <w:pPr>
        <w:pBdr>
          <w:bottom w:val="single" w:sz="12" w:space="1" w:color="auto"/>
        </w:pBdr>
        <w:jc w:val="center"/>
        <w:rPr>
          <w:rFonts w:cstheme="minorHAnsi"/>
          <w:b/>
          <w:bCs/>
          <w:lang w:val="en-AU"/>
        </w:rPr>
      </w:pPr>
    </w:p>
    <w:p w14:paraId="233D2FB4" w14:textId="3FD022DB" w:rsidR="00461EA2" w:rsidRPr="00C41436" w:rsidRDefault="00461EA2" w:rsidP="00461EA2">
      <w:pPr>
        <w:pBdr>
          <w:bottom w:val="single" w:sz="12" w:space="1" w:color="auto"/>
        </w:pBdr>
        <w:jc w:val="center"/>
        <w:rPr>
          <w:rFonts w:cstheme="minorHAnsi"/>
          <w:b/>
          <w:bCs/>
          <w:lang w:val="en-AU"/>
        </w:rPr>
      </w:pPr>
      <w:r w:rsidRPr="00C41436">
        <w:rPr>
          <w:rFonts w:cstheme="minorHAnsi"/>
          <w:b/>
          <w:bCs/>
          <w:lang w:val="en-AU"/>
        </w:rPr>
        <w:t>Team Foundation Server (TFS) 201</w:t>
      </w:r>
      <w:del w:id="0" w:author="Marlon Estiven. Ardila Martinez" w:date="2021-09-02T15:11:00Z">
        <w:r w:rsidRPr="00C41436" w:rsidDel="00333023">
          <w:rPr>
            <w:rFonts w:cstheme="minorHAnsi"/>
            <w:b/>
            <w:bCs/>
            <w:lang w:val="en-AU"/>
          </w:rPr>
          <w:delText>7</w:delText>
        </w:r>
      </w:del>
      <w:ins w:id="1" w:author="Marlon Estiven. Ardila Martinez" w:date="2021-09-02T15:11:00Z">
        <w:r w:rsidR="00333023">
          <w:rPr>
            <w:rFonts w:cstheme="minorHAnsi"/>
            <w:b/>
            <w:bCs/>
            <w:lang w:val="en-AU"/>
          </w:rPr>
          <w:t>5</w:t>
        </w:r>
      </w:ins>
      <w:r w:rsidRPr="00C41436">
        <w:rPr>
          <w:rFonts w:cstheme="minorHAnsi"/>
          <w:b/>
          <w:bCs/>
          <w:lang w:val="en-AU"/>
        </w:rPr>
        <w:t xml:space="preserve"> </w:t>
      </w:r>
      <w:r w:rsidRPr="00ED12B6">
        <w:rPr>
          <w:rFonts w:cstheme="minorHAnsi"/>
          <w:b/>
          <w:bCs/>
          <w:lang w:val="en-US"/>
        </w:rPr>
        <w:t>a</w:t>
      </w:r>
      <w:r w:rsidRPr="00C41436">
        <w:rPr>
          <w:rFonts w:cstheme="minorHAnsi"/>
          <w:b/>
          <w:bCs/>
          <w:lang w:val="en-AU"/>
        </w:rPr>
        <w:t xml:space="preserve"> Azure </w:t>
      </w:r>
      <w:proofErr w:type="spellStart"/>
      <w:r w:rsidRPr="00C41436">
        <w:rPr>
          <w:rFonts w:cstheme="minorHAnsi"/>
          <w:b/>
          <w:bCs/>
          <w:lang w:val="en-AU"/>
        </w:rPr>
        <w:t>Devops</w:t>
      </w:r>
      <w:proofErr w:type="spellEnd"/>
      <w:r w:rsidRPr="00C41436">
        <w:rPr>
          <w:rFonts w:cstheme="minorHAnsi"/>
          <w:b/>
          <w:bCs/>
          <w:lang w:val="en-AU"/>
        </w:rPr>
        <w:t xml:space="preserve"> Server (ADS) 20</w:t>
      </w:r>
      <w:ins w:id="2" w:author="Marlon Estiven. Ardila Martinez" w:date="2021-09-02T15:11:00Z">
        <w:r w:rsidR="00333023">
          <w:rPr>
            <w:rFonts w:cstheme="minorHAnsi"/>
            <w:b/>
            <w:bCs/>
            <w:lang w:val="en-AU"/>
          </w:rPr>
          <w:t>20</w:t>
        </w:r>
      </w:ins>
      <w:del w:id="3" w:author="Marlon Estiven. Ardila Martinez" w:date="2021-09-02T15:11:00Z">
        <w:r w:rsidRPr="00C41436" w:rsidDel="00333023">
          <w:rPr>
            <w:rFonts w:cstheme="minorHAnsi"/>
            <w:b/>
            <w:bCs/>
            <w:lang w:val="en-AU"/>
          </w:rPr>
          <w:delText>19</w:delText>
        </w:r>
      </w:del>
    </w:p>
    <w:p w14:paraId="010F93FA" w14:textId="77777777" w:rsidR="00461EA2" w:rsidRPr="00C41436" w:rsidRDefault="00461EA2" w:rsidP="00461EA2">
      <w:pPr>
        <w:pBdr>
          <w:bottom w:val="single" w:sz="12" w:space="1" w:color="auto"/>
        </w:pBdr>
        <w:jc w:val="center"/>
        <w:rPr>
          <w:rFonts w:cstheme="minorHAnsi"/>
          <w:b/>
          <w:bCs/>
          <w:lang w:val="en-AU"/>
        </w:rPr>
      </w:pPr>
    </w:p>
    <w:p w14:paraId="78D60AEB" w14:textId="41E286BB" w:rsidR="00461EA2" w:rsidRPr="00C41436" w:rsidRDefault="00461EA2" w:rsidP="00461EA2">
      <w:pPr>
        <w:pBdr>
          <w:bottom w:val="single" w:sz="12" w:space="1" w:color="auto"/>
        </w:pBdr>
        <w:jc w:val="center"/>
        <w:rPr>
          <w:rFonts w:cstheme="minorHAnsi"/>
          <w:b/>
          <w:bCs/>
        </w:rPr>
      </w:pPr>
      <w:del w:id="4" w:author="Marlon Estiven. Ardila Martinez" w:date="2021-09-02T15:11:00Z">
        <w:r w:rsidRPr="00E17025" w:rsidDel="00333023">
          <w:rPr>
            <w:rFonts w:cstheme="minorHAnsi"/>
            <w:b/>
            <w:bCs/>
            <w:lang w:val="es-419"/>
            <w:rPrChange w:id="5" w:author="Marlon Estiven. Ardila Martinez" w:date="2021-09-03T11:07:00Z">
              <w:rPr>
                <w:rFonts w:cstheme="minorHAnsi"/>
                <w:b/>
                <w:bCs/>
                <w:lang w:val="en-AU"/>
              </w:rPr>
            </w:rPrChange>
          </w:rPr>
          <w:delText xml:space="preserve"> </w:delText>
        </w:r>
        <w:r w:rsidRPr="00C41436" w:rsidDel="00333023">
          <w:rPr>
            <w:rFonts w:cstheme="minorHAnsi"/>
            <w:b/>
            <w:bCs/>
          </w:rPr>
          <w:delText>COMPENSAR</w:delText>
        </w:r>
      </w:del>
      <w:ins w:id="6" w:author="Marlon Estiven. Ardila Martinez" w:date="2021-09-02T15:11:00Z">
        <w:r w:rsidR="00333023" w:rsidRPr="00E17025">
          <w:rPr>
            <w:rFonts w:cstheme="minorHAnsi"/>
            <w:b/>
            <w:bCs/>
            <w:lang w:val="es-419"/>
            <w:rPrChange w:id="7" w:author="Marlon Estiven. Ardila Martinez" w:date="2021-09-03T11:07:00Z">
              <w:rPr>
                <w:rFonts w:cstheme="minorHAnsi"/>
                <w:b/>
                <w:bCs/>
                <w:lang w:val="en-AU"/>
              </w:rPr>
            </w:rPrChange>
          </w:rPr>
          <w:t>BANCO DE BOGOTA</w:t>
        </w:r>
      </w:ins>
    </w:p>
    <w:p w14:paraId="1E6A6CE9" w14:textId="77777777" w:rsidR="00461EA2" w:rsidRPr="00C41436" w:rsidRDefault="00461EA2" w:rsidP="00461EA2">
      <w:pPr>
        <w:pBdr>
          <w:bottom w:val="single" w:sz="12" w:space="1" w:color="auto"/>
        </w:pBdr>
        <w:jc w:val="both"/>
        <w:rPr>
          <w:rFonts w:cstheme="minorHAnsi"/>
          <w:b/>
          <w:bCs/>
        </w:rPr>
      </w:pPr>
    </w:p>
    <w:p w14:paraId="466DD7DA" w14:textId="77CD6A0D" w:rsidR="00461EA2" w:rsidRPr="00C41436" w:rsidRDefault="00461EA2" w:rsidP="00461EA2">
      <w:pPr>
        <w:pBdr>
          <w:bottom w:val="single" w:sz="12" w:space="1" w:color="auto"/>
        </w:pBdr>
        <w:jc w:val="both"/>
        <w:rPr>
          <w:rFonts w:cstheme="minorHAnsi"/>
        </w:rPr>
      </w:pPr>
      <w:r w:rsidRPr="00C41436">
        <w:rPr>
          <w:rFonts w:cstheme="minorHAnsi"/>
          <w:b/>
          <w:bCs/>
        </w:rPr>
        <w:t>Versión 1.0</w:t>
      </w:r>
    </w:p>
    <w:p w14:paraId="7EFE910C" w14:textId="77777777" w:rsidR="00461EA2" w:rsidRPr="00C41436" w:rsidRDefault="00461EA2" w:rsidP="00461EA2">
      <w:pPr>
        <w:jc w:val="both"/>
        <w:rPr>
          <w:rFonts w:cstheme="minorHAnsi"/>
        </w:rPr>
      </w:pPr>
    </w:p>
    <w:p w14:paraId="070F64CF" w14:textId="77777777" w:rsidR="00461EA2" w:rsidRPr="00C41436" w:rsidRDefault="00461EA2" w:rsidP="00461EA2">
      <w:pPr>
        <w:jc w:val="both"/>
        <w:rPr>
          <w:rFonts w:cstheme="minorHAnsi"/>
        </w:rPr>
      </w:pPr>
    </w:p>
    <w:p w14:paraId="749B1EF4" w14:textId="77777777" w:rsidR="00461EA2" w:rsidRPr="00C41436" w:rsidRDefault="00461EA2" w:rsidP="00461EA2">
      <w:pPr>
        <w:jc w:val="both"/>
        <w:rPr>
          <w:rFonts w:cstheme="minorHAnsi"/>
        </w:rPr>
      </w:pPr>
    </w:p>
    <w:p w14:paraId="7DFF7AF6" w14:textId="77777777" w:rsidR="00461EA2" w:rsidRPr="00C41436" w:rsidRDefault="00461EA2" w:rsidP="00461EA2">
      <w:pPr>
        <w:jc w:val="both"/>
        <w:rPr>
          <w:rFonts w:cstheme="minorHAnsi"/>
        </w:rPr>
      </w:pPr>
    </w:p>
    <w:p w14:paraId="4D1D272D" w14:textId="77777777" w:rsidR="00461EA2" w:rsidRPr="00C41436" w:rsidRDefault="00461EA2" w:rsidP="00461EA2">
      <w:pPr>
        <w:jc w:val="both"/>
        <w:rPr>
          <w:rFonts w:cstheme="minorHAnsi"/>
        </w:rPr>
      </w:pPr>
    </w:p>
    <w:p w14:paraId="7274D444" w14:textId="77777777" w:rsidR="00461EA2" w:rsidRPr="00C41436" w:rsidRDefault="00461EA2" w:rsidP="00461EA2">
      <w:pPr>
        <w:jc w:val="both"/>
        <w:rPr>
          <w:rFonts w:cstheme="minorHAnsi"/>
        </w:rPr>
      </w:pPr>
    </w:p>
    <w:p w14:paraId="07003CA0" w14:textId="77777777" w:rsidR="00461EA2" w:rsidRPr="00C41436" w:rsidRDefault="00461EA2" w:rsidP="00461EA2">
      <w:pPr>
        <w:jc w:val="both"/>
        <w:rPr>
          <w:rFonts w:cstheme="minorHAnsi"/>
        </w:rPr>
      </w:pPr>
    </w:p>
    <w:p w14:paraId="2F228CC9" w14:textId="77777777" w:rsidR="00461EA2" w:rsidRPr="00C41436" w:rsidRDefault="00461EA2" w:rsidP="00461EA2">
      <w:pPr>
        <w:jc w:val="both"/>
        <w:rPr>
          <w:rFonts w:cstheme="minorHAnsi"/>
        </w:rPr>
      </w:pPr>
    </w:p>
    <w:p w14:paraId="5B7FB982" w14:textId="77777777" w:rsidR="00461EA2" w:rsidRPr="00C41436" w:rsidRDefault="00461EA2" w:rsidP="00461EA2">
      <w:pPr>
        <w:jc w:val="both"/>
        <w:rPr>
          <w:rFonts w:cstheme="minorHAnsi"/>
        </w:rPr>
      </w:pPr>
    </w:p>
    <w:p w14:paraId="4DFC9CCC" w14:textId="77777777" w:rsidR="00461EA2" w:rsidRPr="00C41436" w:rsidRDefault="00461EA2" w:rsidP="00461EA2">
      <w:pPr>
        <w:jc w:val="both"/>
        <w:rPr>
          <w:rFonts w:cstheme="minorHAnsi"/>
        </w:rPr>
      </w:pPr>
    </w:p>
    <w:p w14:paraId="6F181F83" w14:textId="77777777" w:rsidR="00461EA2" w:rsidRPr="00C41436" w:rsidRDefault="00461EA2" w:rsidP="00461EA2">
      <w:pPr>
        <w:jc w:val="both"/>
        <w:rPr>
          <w:rFonts w:cstheme="minorHAnsi"/>
        </w:rPr>
      </w:pPr>
    </w:p>
    <w:p w14:paraId="0B7DE9E4" w14:textId="152FA7FA" w:rsidR="00461EA2" w:rsidRPr="00C41436" w:rsidRDefault="00461EA2" w:rsidP="00461EA2">
      <w:pPr>
        <w:jc w:val="center"/>
        <w:rPr>
          <w:rFonts w:cstheme="minorHAnsi"/>
          <w:b/>
          <w:bCs/>
        </w:rPr>
      </w:pPr>
      <w:r w:rsidRPr="00C41436">
        <w:rPr>
          <w:rFonts w:cstheme="minorHAnsi"/>
          <w:b/>
          <w:bCs/>
        </w:rPr>
        <w:t xml:space="preserve">Bogotá, </w:t>
      </w:r>
      <w:del w:id="8" w:author="Marlon Estiven. Ardila Martinez" w:date="2021-09-03T09:23:00Z">
        <w:r w:rsidRPr="00C41436" w:rsidDel="002D7979">
          <w:rPr>
            <w:rFonts w:cstheme="minorHAnsi"/>
            <w:b/>
            <w:bCs/>
          </w:rPr>
          <w:delText xml:space="preserve">octubre </w:delText>
        </w:r>
      </w:del>
      <w:ins w:id="9" w:author="Marlon Estiven. Ardila Martinez" w:date="2021-09-03T09:23:00Z">
        <w:r w:rsidR="002D7979">
          <w:rPr>
            <w:rFonts w:cstheme="minorHAnsi"/>
            <w:b/>
            <w:bCs/>
          </w:rPr>
          <w:t>Septiembre</w:t>
        </w:r>
        <w:r w:rsidR="002D7979" w:rsidRPr="00C41436">
          <w:rPr>
            <w:rFonts w:cstheme="minorHAnsi"/>
            <w:b/>
            <w:bCs/>
          </w:rPr>
          <w:t xml:space="preserve"> </w:t>
        </w:r>
        <w:r w:rsidR="002D7979">
          <w:rPr>
            <w:rFonts w:cstheme="minorHAnsi"/>
            <w:b/>
            <w:bCs/>
          </w:rPr>
          <w:t>03</w:t>
        </w:r>
      </w:ins>
      <w:del w:id="10" w:author="Marlon Estiven. Ardila Martinez" w:date="2021-09-03T09:23:00Z">
        <w:r w:rsidRPr="00C41436" w:rsidDel="002D7979">
          <w:rPr>
            <w:rFonts w:cstheme="minorHAnsi"/>
            <w:b/>
            <w:bCs/>
          </w:rPr>
          <w:delText>19</w:delText>
        </w:r>
      </w:del>
      <w:r w:rsidRPr="00C41436">
        <w:rPr>
          <w:rFonts w:cstheme="minorHAnsi"/>
          <w:b/>
          <w:bCs/>
        </w:rPr>
        <w:t xml:space="preserve"> de 202</w:t>
      </w:r>
      <w:ins w:id="11" w:author="Marlon Estiven. Ardila Martinez" w:date="2021-09-03T09:23:00Z">
        <w:r w:rsidR="002D7979">
          <w:rPr>
            <w:rFonts w:cstheme="minorHAnsi"/>
            <w:b/>
            <w:bCs/>
          </w:rPr>
          <w:t>1</w:t>
        </w:r>
      </w:ins>
      <w:del w:id="12" w:author="Marlon Estiven. Ardila Martinez" w:date="2021-09-03T09:23:00Z">
        <w:r w:rsidRPr="00C41436" w:rsidDel="002D7979">
          <w:rPr>
            <w:rFonts w:cstheme="minorHAnsi"/>
            <w:b/>
            <w:bCs/>
          </w:rPr>
          <w:delText>0</w:delText>
        </w:r>
      </w:del>
    </w:p>
    <w:p w14:paraId="788288B2" w14:textId="77777777" w:rsidR="00461EA2" w:rsidRPr="00C41436" w:rsidRDefault="00461EA2" w:rsidP="00461EA2">
      <w:pPr>
        <w:jc w:val="both"/>
        <w:rPr>
          <w:rFonts w:cstheme="minorHAnsi"/>
        </w:rPr>
      </w:pPr>
    </w:p>
    <w:p w14:paraId="42C30FB2" w14:textId="77777777" w:rsidR="00461EA2" w:rsidRPr="00C41436" w:rsidRDefault="00461EA2" w:rsidP="00461EA2">
      <w:pPr>
        <w:tabs>
          <w:tab w:val="center" w:pos="2835"/>
          <w:tab w:val="left" w:pos="4253"/>
          <w:tab w:val="left" w:pos="9356"/>
        </w:tabs>
        <w:spacing w:before="60"/>
        <w:ind w:right="618"/>
        <w:jc w:val="both"/>
        <w:rPr>
          <w:rFonts w:cstheme="minorHAnsi"/>
          <w:b/>
          <w:lang w:val="es-ES"/>
        </w:rPr>
      </w:pPr>
      <w:r w:rsidRPr="00C41436">
        <w:rPr>
          <w:rFonts w:cstheme="minorHAnsi"/>
          <w:b/>
          <w:lang w:val="es-ES"/>
        </w:rPr>
        <w:t xml:space="preserve"> </w:t>
      </w:r>
    </w:p>
    <w:p w14:paraId="33770A61" w14:textId="62C21583" w:rsidR="00461EA2" w:rsidRPr="00C41436" w:rsidRDefault="00461EA2">
      <w:pPr>
        <w:spacing w:after="160" w:line="259" w:lineRule="auto"/>
        <w:rPr>
          <w:rFonts w:cstheme="minorHAnsi"/>
          <w:lang w:val="es-CO"/>
        </w:rPr>
      </w:pPr>
      <w:r w:rsidRPr="00C41436">
        <w:rPr>
          <w:rFonts w:cstheme="minorHAnsi"/>
          <w:lang w:val="es-CO"/>
        </w:rPr>
        <w:br w:type="page"/>
      </w:r>
    </w:p>
    <w:sdt>
      <w:sdtPr>
        <w:rPr>
          <w:rFonts w:asciiTheme="minorHAnsi" w:eastAsiaTheme="minorEastAsia" w:hAnsiTheme="minorHAnsi" w:cstheme="minorHAnsi"/>
          <w:color w:val="auto"/>
          <w:sz w:val="24"/>
          <w:szCs w:val="24"/>
          <w:lang w:val="es-ES_tradnl" w:eastAsia="es-ES"/>
        </w:rPr>
        <w:id w:val="-485013081"/>
        <w:docPartObj>
          <w:docPartGallery w:val="Table of Contents"/>
          <w:docPartUnique/>
        </w:docPartObj>
      </w:sdtPr>
      <w:sdtEndPr>
        <w:rPr>
          <w:b/>
          <w:bCs/>
          <w:noProof/>
        </w:rPr>
      </w:sdtEndPr>
      <w:sdtContent>
        <w:p w14:paraId="5E22414B" w14:textId="441FE2B0" w:rsidR="0054312B" w:rsidRPr="00C41436" w:rsidRDefault="0054312B">
          <w:pPr>
            <w:pStyle w:val="TOCHeading"/>
            <w:rPr>
              <w:rFonts w:asciiTheme="minorHAnsi" w:hAnsiTheme="minorHAnsi" w:cstheme="minorHAnsi"/>
            </w:rPr>
          </w:pPr>
          <w:r w:rsidRPr="00C41436">
            <w:rPr>
              <w:rFonts w:asciiTheme="minorHAnsi" w:hAnsiTheme="minorHAnsi" w:cstheme="minorHAnsi"/>
            </w:rPr>
            <w:t>Contents</w:t>
          </w:r>
        </w:p>
        <w:p w14:paraId="74890A6D" w14:textId="1090F775" w:rsidR="00916690" w:rsidRDefault="0054312B">
          <w:pPr>
            <w:pStyle w:val="TOC1"/>
            <w:tabs>
              <w:tab w:val="left" w:pos="480"/>
              <w:tab w:val="right" w:leader="dot" w:pos="8828"/>
            </w:tabs>
            <w:rPr>
              <w:ins w:id="13" w:author="Marlon Estiven. Ardila Martinez" w:date="2021-09-03T14:47:00Z"/>
              <w:noProof/>
              <w:sz w:val="22"/>
              <w:szCs w:val="22"/>
              <w:lang w:val="en-US" w:eastAsia="en-US"/>
            </w:rPr>
          </w:pPr>
          <w:r w:rsidRPr="00C41436">
            <w:rPr>
              <w:rFonts w:cstheme="minorHAnsi"/>
            </w:rPr>
            <w:fldChar w:fldCharType="begin"/>
          </w:r>
          <w:r w:rsidRPr="00C41436">
            <w:rPr>
              <w:rFonts w:cstheme="minorHAnsi"/>
            </w:rPr>
            <w:instrText xml:space="preserve"> TOC \o "1-3" \h \z \u </w:instrText>
          </w:r>
          <w:r w:rsidRPr="00C41436">
            <w:rPr>
              <w:rFonts w:cstheme="minorHAnsi"/>
            </w:rPr>
            <w:fldChar w:fldCharType="separate"/>
          </w:r>
          <w:ins w:id="14" w:author="Marlon Estiven. Ardila Martinez" w:date="2021-09-03T14:47:00Z">
            <w:r w:rsidR="00916690" w:rsidRPr="00201910">
              <w:rPr>
                <w:rStyle w:val="Hyperlink"/>
                <w:noProof/>
              </w:rPr>
              <w:fldChar w:fldCharType="begin"/>
            </w:r>
            <w:r w:rsidR="00916690" w:rsidRPr="00201910">
              <w:rPr>
                <w:rStyle w:val="Hyperlink"/>
                <w:noProof/>
              </w:rPr>
              <w:instrText xml:space="preserve"> </w:instrText>
            </w:r>
            <w:r w:rsidR="00916690">
              <w:rPr>
                <w:noProof/>
              </w:rPr>
              <w:instrText>HYPERLINK \l "_Toc81572894"</w:instrText>
            </w:r>
            <w:r w:rsidR="00916690" w:rsidRPr="00201910">
              <w:rPr>
                <w:rStyle w:val="Hyperlink"/>
                <w:noProof/>
              </w:rPr>
              <w:instrText xml:space="preserve"> </w:instrText>
            </w:r>
            <w:r w:rsidR="00916690" w:rsidRPr="00201910">
              <w:rPr>
                <w:rStyle w:val="Hyperlink"/>
                <w:noProof/>
              </w:rPr>
            </w:r>
            <w:r w:rsidR="00916690" w:rsidRPr="00201910">
              <w:rPr>
                <w:rStyle w:val="Hyperlink"/>
                <w:noProof/>
              </w:rPr>
              <w:fldChar w:fldCharType="separate"/>
            </w:r>
            <w:r w:rsidR="00916690" w:rsidRPr="00201910">
              <w:rPr>
                <w:rStyle w:val="Hyperlink"/>
                <w:rFonts w:cstheme="minorHAnsi"/>
                <w:noProof/>
              </w:rPr>
              <w:t>1.</w:t>
            </w:r>
            <w:r w:rsidR="00916690">
              <w:rPr>
                <w:noProof/>
                <w:sz w:val="22"/>
                <w:szCs w:val="22"/>
                <w:lang w:val="en-US" w:eastAsia="en-US"/>
              </w:rPr>
              <w:tab/>
            </w:r>
            <w:r w:rsidR="00916690" w:rsidRPr="00201910">
              <w:rPr>
                <w:rStyle w:val="Hyperlink"/>
                <w:rFonts w:cstheme="minorHAnsi"/>
                <w:noProof/>
              </w:rPr>
              <w:t>Propósito</w:t>
            </w:r>
            <w:r w:rsidR="00916690">
              <w:rPr>
                <w:noProof/>
                <w:webHidden/>
              </w:rPr>
              <w:tab/>
            </w:r>
            <w:r w:rsidR="00916690">
              <w:rPr>
                <w:noProof/>
                <w:webHidden/>
              </w:rPr>
              <w:fldChar w:fldCharType="begin"/>
            </w:r>
            <w:r w:rsidR="00916690">
              <w:rPr>
                <w:noProof/>
                <w:webHidden/>
              </w:rPr>
              <w:instrText xml:space="preserve"> PAGEREF _Toc81572894 \h </w:instrText>
            </w:r>
            <w:r w:rsidR="00916690">
              <w:rPr>
                <w:noProof/>
                <w:webHidden/>
              </w:rPr>
            </w:r>
          </w:ins>
          <w:r w:rsidR="00916690">
            <w:rPr>
              <w:noProof/>
              <w:webHidden/>
            </w:rPr>
            <w:fldChar w:fldCharType="separate"/>
          </w:r>
          <w:ins w:id="15" w:author="Marlon Estiven. Ardila Martinez" w:date="2021-09-03T14:47:00Z">
            <w:r w:rsidR="00916690">
              <w:rPr>
                <w:noProof/>
                <w:webHidden/>
              </w:rPr>
              <w:t>3</w:t>
            </w:r>
            <w:r w:rsidR="00916690">
              <w:rPr>
                <w:noProof/>
                <w:webHidden/>
              </w:rPr>
              <w:fldChar w:fldCharType="end"/>
            </w:r>
            <w:r w:rsidR="00916690" w:rsidRPr="00201910">
              <w:rPr>
                <w:rStyle w:val="Hyperlink"/>
                <w:noProof/>
              </w:rPr>
              <w:fldChar w:fldCharType="end"/>
            </w:r>
          </w:ins>
        </w:p>
        <w:p w14:paraId="4861F94C" w14:textId="26F1EF9B" w:rsidR="00916690" w:rsidRDefault="00916690">
          <w:pPr>
            <w:pStyle w:val="TOC1"/>
            <w:tabs>
              <w:tab w:val="left" w:pos="480"/>
              <w:tab w:val="right" w:leader="dot" w:pos="8828"/>
            </w:tabs>
            <w:rPr>
              <w:ins w:id="16" w:author="Marlon Estiven. Ardila Martinez" w:date="2021-09-03T14:47:00Z"/>
              <w:noProof/>
              <w:sz w:val="22"/>
              <w:szCs w:val="22"/>
              <w:lang w:val="en-US" w:eastAsia="en-US"/>
            </w:rPr>
          </w:pPr>
          <w:ins w:id="17" w:author="Marlon Estiven. Ardila Martinez" w:date="2021-09-03T14:47:00Z">
            <w:r w:rsidRPr="00201910">
              <w:rPr>
                <w:rStyle w:val="Hyperlink"/>
                <w:noProof/>
              </w:rPr>
              <w:fldChar w:fldCharType="begin"/>
            </w:r>
            <w:r w:rsidRPr="00201910">
              <w:rPr>
                <w:rStyle w:val="Hyperlink"/>
                <w:noProof/>
              </w:rPr>
              <w:instrText xml:space="preserve"> </w:instrText>
            </w:r>
            <w:r>
              <w:rPr>
                <w:noProof/>
              </w:rPr>
              <w:instrText>HYPERLINK \l "_Toc81572895"</w:instrText>
            </w:r>
            <w:r w:rsidRPr="00201910">
              <w:rPr>
                <w:rStyle w:val="Hyperlink"/>
                <w:noProof/>
              </w:rPr>
              <w:instrText xml:space="preserve"> </w:instrText>
            </w:r>
            <w:r w:rsidRPr="00201910">
              <w:rPr>
                <w:rStyle w:val="Hyperlink"/>
                <w:noProof/>
              </w:rPr>
            </w:r>
            <w:r w:rsidRPr="00201910">
              <w:rPr>
                <w:rStyle w:val="Hyperlink"/>
                <w:noProof/>
              </w:rPr>
              <w:fldChar w:fldCharType="separate"/>
            </w:r>
            <w:r w:rsidRPr="00201910">
              <w:rPr>
                <w:rStyle w:val="Hyperlink"/>
                <w:rFonts w:cstheme="minorHAnsi"/>
                <w:noProof/>
              </w:rPr>
              <w:t>2.</w:t>
            </w:r>
            <w:r>
              <w:rPr>
                <w:noProof/>
                <w:sz w:val="22"/>
                <w:szCs w:val="22"/>
                <w:lang w:val="en-US" w:eastAsia="en-US"/>
              </w:rPr>
              <w:tab/>
            </w:r>
            <w:r w:rsidRPr="00201910">
              <w:rPr>
                <w:rStyle w:val="Hyperlink"/>
                <w:rFonts w:cstheme="minorHAnsi"/>
                <w:noProof/>
              </w:rPr>
              <w:t>Migración Azure Devops Server (ADS) 2020</w:t>
            </w:r>
            <w:r>
              <w:rPr>
                <w:noProof/>
                <w:webHidden/>
              </w:rPr>
              <w:tab/>
            </w:r>
            <w:r>
              <w:rPr>
                <w:noProof/>
                <w:webHidden/>
              </w:rPr>
              <w:fldChar w:fldCharType="begin"/>
            </w:r>
            <w:r>
              <w:rPr>
                <w:noProof/>
                <w:webHidden/>
              </w:rPr>
              <w:instrText xml:space="preserve"> PAGEREF _Toc81572895 \h </w:instrText>
            </w:r>
            <w:r>
              <w:rPr>
                <w:noProof/>
                <w:webHidden/>
              </w:rPr>
            </w:r>
          </w:ins>
          <w:r>
            <w:rPr>
              <w:noProof/>
              <w:webHidden/>
            </w:rPr>
            <w:fldChar w:fldCharType="separate"/>
          </w:r>
          <w:ins w:id="18" w:author="Marlon Estiven. Ardila Martinez" w:date="2021-09-03T14:47:00Z">
            <w:r>
              <w:rPr>
                <w:noProof/>
                <w:webHidden/>
              </w:rPr>
              <w:t>3</w:t>
            </w:r>
            <w:r>
              <w:rPr>
                <w:noProof/>
                <w:webHidden/>
              </w:rPr>
              <w:fldChar w:fldCharType="end"/>
            </w:r>
            <w:r w:rsidRPr="00201910">
              <w:rPr>
                <w:rStyle w:val="Hyperlink"/>
                <w:noProof/>
              </w:rPr>
              <w:fldChar w:fldCharType="end"/>
            </w:r>
          </w:ins>
        </w:p>
        <w:p w14:paraId="71A5C2A1" w14:textId="2CCF3D0A" w:rsidR="00916690" w:rsidRDefault="00916690">
          <w:pPr>
            <w:pStyle w:val="TOC2"/>
            <w:tabs>
              <w:tab w:val="left" w:pos="880"/>
              <w:tab w:val="right" w:leader="dot" w:pos="8828"/>
            </w:tabs>
            <w:rPr>
              <w:ins w:id="19" w:author="Marlon Estiven. Ardila Martinez" w:date="2021-09-03T14:47:00Z"/>
              <w:noProof/>
              <w:sz w:val="22"/>
              <w:szCs w:val="22"/>
              <w:lang w:val="en-US" w:eastAsia="en-US"/>
            </w:rPr>
          </w:pPr>
          <w:ins w:id="20" w:author="Marlon Estiven. Ardila Martinez" w:date="2021-09-03T14:47:00Z">
            <w:r w:rsidRPr="00201910">
              <w:rPr>
                <w:rStyle w:val="Hyperlink"/>
                <w:noProof/>
              </w:rPr>
              <w:fldChar w:fldCharType="begin"/>
            </w:r>
            <w:r w:rsidRPr="00201910">
              <w:rPr>
                <w:rStyle w:val="Hyperlink"/>
                <w:noProof/>
              </w:rPr>
              <w:instrText xml:space="preserve"> </w:instrText>
            </w:r>
            <w:r>
              <w:rPr>
                <w:noProof/>
              </w:rPr>
              <w:instrText>HYPERLINK \l "_Toc81572896"</w:instrText>
            </w:r>
            <w:r w:rsidRPr="00201910">
              <w:rPr>
                <w:rStyle w:val="Hyperlink"/>
                <w:noProof/>
              </w:rPr>
              <w:instrText xml:space="preserve"> </w:instrText>
            </w:r>
            <w:r w:rsidRPr="00201910">
              <w:rPr>
                <w:rStyle w:val="Hyperlink"/>
                <w:noProof/>
              </w:rPr>
            </w:r>
            <w:r w:rsidRPr="00201910">
              <w:rPr>
                <w:rStyle w:val="Hyperlink"/>
                <w:noProof/>
              </w:rPr>
              <w:fldChar w:fldCharType="separate"/>
            </w:r>
            <w:r w:rsidRPr="00201910">
              <w:rPr>
                <w:rStyle w:val="Hyperlink"/>
                <w:rFonts w:cstheme="minorHAnsi"/>
                <w:noProof/>
              </w:rPr>
              <w:t>2.1.</w:t>
            </w:r>
            <w:r>
              <w:rPr>
                <w:noProof/>
                <w:sz w:val="22"/>
                <w:szCs w:val="22"/>
                <w:lang w:val="en-US" w:eastAsia="en-US"/>
              </w:rPr>
              <w:tab/>
            </w:r>
            <w:r w:rsidRPr="00201910">
              <w:rPr>
                <w:rStyle w:val="Hyperlink"/>
                <w:rFonts w:cstheme="minorHAnsi"/>
                <w:noProof/>
              </w:rPr>
              <w:t>Requisitos Previos</w:t>
            </w:r>
            <w:r>
              <w:rPr>
                <w:noProof/>
                <w:webHidden/>
              </w:rPr>
              <w:tab/>
            </w:r>
            <w:r>
              <w:rPr>
                <w:noProof/>
                <w:webHidden/>
              </w:rPr>
              <w:fldChar w:fldCharType="begin"/>
            </w:r>
            <w:r>
              <w:rPr>
                <w:noProof/>
                <w:webHidden/>
              </w:rPr>
              <w:instrText xml:space="preserve"> PAGEREF _Toc81572896 \h </w:instrText>
            </w:r>
            <w:r>
              <w:rPr>
                <w:noProof/>
                <w:webHidden/>
              </w:rPr>
            </w:r>
          </w:ins>
          <w:r>
            <w:rPr>
              <w:noProof/>
              <w:webHidden/>
            </w:rPr>
            <w:fldChar w:fldCharType="separate"/>
          </w:r>
          <w:ins w:id="21" w:author="Marlon Estiven. Ardila Martinez" w:date="2021-09-03T14:47:00Z">
            <w:r>
              <w:rPr>
                <w:noProof/>
                <w:webHidden/>
              </w:rPr>
              <w:t>3</w:t>
            </w:r>
            <w:r>
              <w:rPr>
                <w:noProof/>
                <w:webHidden/>
              </w:rPr>
              <w:fldChar w:fldCharType="end"/>
            </w:r>
            <w:r w:rsidRPr="00201910">
              <w:rPr>
                <w:rStyle w:val="Hyperlink"/>
                <w:noProof/>
              </w:rPr>
              <w:fldChar w:fldCharType="end"/>
            </w:r>
          </w:ins>
        </w:p>
        <w:p w14:paraId="7F289B83" w14:textId="318A38B5" w:rsidR="00916690" w:rsidRDefault="00916690">
          <w:pPr>
            <w:pStyle w:val="TOC3"/>
            <w:tabs>
              <w:tab w:val="left" w:pos="1320"/>
              <w:tab w:val="right" w:leader="dot" w:pos="8828"/>
            </w:tabs>
            <w:rPr>
              <w:ins w:id="22" w:author="Marlon Estiven. Ardila Martinez" w:date="2021-09-03T14:47:00Z"/>
              <w:noProof/>
              <w:sz w:val="22"/>
              <w:szCs w:val="22"/>
              <w:lang w:val="en-US" w:eastAsia="en-US"/>
            </w:rPr>
          </w:pPr>
          <w:ins w:id="23" w:author="Marlon Estiven. Ardila Martinez" w:date="2021-09-03T14:47:00Z">
            <w:r w:rsidRPr="00201910">
              <w:rPr>
                <w:rStyle w:val="Hyperlink"/>
                <w:noProof/>
              </w:rPr>
              <w:fldChar w:fldCharType="begin"/>
            </w:r>
            <w:r w:rsidRPr="00201910">
              <w:rPr>
                <w:rStyle w:val="Hyperlink"/>
                <w:noProof/>
              </w:rPr>
              <w:instrText xml:space="preserve"> </w:instrText>
            </w:r>
            <w:r>
              <w:rPr>
                <w:noProof/>
              </w:rPr>
              <w:instrText>HYPERLINK \l "_Toc81572897"</w:instrText>
            </w:r>
            <w:r w:rsidRPr="00201910">
              <w:rPr>
                <w:rStyle w:val="Hyperlink"/>
                <w:noProof/>
              </w:rPr>
              <w:instrText xml:space="preserve"> </w:instrText>
            </w:r>
            <w:r w:rsidRPr="00201910">
              <w:rPr>
                <w:rStyle w:val="Hyperlink"/>
                <w:noProof/>
              </w:rPr>
            </w:r>
            <w:r w:rsidRPr="00201910">
              <w:rPr>
                <w:rStyle w:val="Hyperlink"/>
                <w:noProof/>
              </w:rPr>
              <w:fldChar w:fldCharType="separate"/>
            </w:r>
            <w:r w:rsidRPr="00201910">
              <w:rPr>
                <w:rStyle w:val="Hyperlink"/>
                <w:rFonts w:cstheme="majorHAnsi"/>
                <w:noProof/>
              </w:rPr>
              <w:t>2.1.1.</w:t>
            </w:r>
            <w:r>
              <w:rPr>
                <w:noProof/>
                <w:sz w:val="22"/>
                <w:szCs w:val="22"/>
                <w:lang w:val="en-US" w:eastAsia="en-US"/>
              </w:rPr>
              <w:tab/>
            </w:r>
            <w:r w:rsidRPr="00201910">
              <w:rPr>
                <w:rStyle w:val="Hyperlink"/>
                <w:rFonts w:cstheme="minorHAnsi"/>
                <w:noProof/>
              </w:rPr>
              <w:t>Instalación y configuración ADS 2020</w:t>
            </w:r>
            <w:r>
              <w:rPr>
                <w:noProof/>
                <w:webHidden/>
              </w:rPr>
              <w:tab/>
            </w:r>
            <w:r>
              <w:rPr>
                <w:noProof/>
                <w:webHidden/>
              </w:rPr>
              <w:fldChar w:fldCharType="begin"/>
            </w:r>
            <w:r>
              <w:rPr>
                <w:noProof/>
                <w:webHidden/>
              </w:rPr>
              <w:instrText xml:space="preserve"> PAGEREF _Toc81572897 \h </w:instrText>
            </w:r>
            <w:r>
              <w:rPr>
                <w:noProof/>
                <w:webHidden/>
              </w:rPr>
            </w:r>
          </w:ins>
          <w:r>
            <w:rPr>
              <w:noProof/>
              <w:webHidden/>
            </w:rPr>
            <w:fldChar w:fldCharType="separate"/>
          </w:r>
          <w:ins w:id="24" w:author="Marlon Estiven. Ardila Martinez" w:date="2021-09-03T14:47:00Z">
            <w:r>
              <w:rPr>
                <w:noProof/>
                <w:webHidden/>
              </w:rPr>
              <w:t>3</w:t>
            </w:r>
            <w:r>
              <w:rPr>
                <w:noProof/>
                <w:webHidden/>
              </w:rPr>
              <w:fldChar w:fldCharType="end"/>
            </w:r>
            <w:r w:rsidRPr="00201910">
              <w:rPr>
                <w:rStyle w:val="Hyperlink"/>
                <w:noProof/>
              </w:rPr>
              <w:fldChar w:fldCharType="end"/>
            </w:r>
          </w:ins>
        </w:p>
        <w:p w14:paraId="53E2E8B3" w14:textId="72A3541C" w:rsidR="00916690" w:rsidRDefault="00916690">
          <w:pPr>
            <w:pStyle w:val="TOC3"/>
            <w:tabs>
              <w:tab w:val="left" w:pos="1320"/>
              <w:tab w:val="right" w:leader="dot" w:pos="8828"/>
            </w:tabs>
            <w:rPr>
              <w:ins w:id="25" w:author="Marlon Estiven. Ardila Martinez" w:date="2021-09-03T14:47:00Z"/>
              <w:noProof/>
              <w:sz w:val="22"/>
              <w:szCs w:val="22"/>
              <w:lang w:val="en-US" w:eastAsia="en-US"/>
            </w:rPr>
          </w:pPr>
          <w:ins w:id="26" w:author="Marlon Estiven. Ardila Martinez" w:date="2021-09-03T14:47:00Z">
            <w:r w:rsidRPr="00201910">
              <w:rPr>
                <w:rStyle w:val="Hyperlink"/>
                <w:noProof/>
              </w:rPr>
              <w:fldChar w:fldCharType="begin"/>
            </w:r>
            <w:r w:rsidRPr="00201910">
              <w:rPr>
                <w:rStyle w:val="Hyperlink"/>
                <w:noProof/>
              </w:rPr>
              <w:instrText xml:space="preserve"> </w:instrText>
            </w:r>
            <w:r>
              <w:rPr>
                <w:noProof/>
              </w:rPr>
              <w:instrText>HYPERLINK \l "_Toc81572898"</w:instrText>
            </w:r>
            <w:r w:rsidRPr="00201910">
              <w:rPr>
                <w:rStyle w:val="Hyperlink"/>
                <w:noProof/>
              </w:rPr>
              <w:instrText xml:space="preserve"> </w:instrText>
            </w:r>
            <w:r w:rsidRPr="00201910">
              <w:rPr>
                <w:rStyle w:val="Hyperlink"/>
                <w:noProof/>
              </w:rPr>
            </w:r>
            <w:r w:rsidRPr="00201910">
              <w:rPr>
                <w:rStyle w:val="Hyperlink"/>
                <w:noProof/>
              </w:rPr>
              <w:fldChar w:fldCharType="separate"/>
            </w:r>
            <w:r w:rsidRPr="00201910">
              <w:rPr>
                <w:rStyle w:val="Hyperlink"/>
                <w:rFonts w:cstheme="majorHAnsi"/>
                <w:noProof/>
              </w:rPr>
              <w:t>2.1.2.</w:t>
            </w:r>
            <w:r>
              <w:rPr>
                <w:noProof/>
                <w:sz w:val="22"/>
                <w:szCs w:val="22"/>
                <w:lang w:val="en-US" w:eastAsia="en-US"/>
              </w:rPr>
              <w:tab/>
            </w:r>
            <w:r w:rsidRPr="00201910">
              <w:rPr>
                <w:rStyle w:val="Hyperlink"/>
                <w:rFonts w:cstheme="minorHAnsi"/>
                <w:noProof/>
              </w:rPr>
              <w:t>Pruebas Pre-Migración</w:t>
            </w:r>
            <w:r>
              <w:rPr>
                <w:noProof/>
                <w:webHidden/>
              </w:rPr>
              <w:tab/>
            </w:r>
            <w:r>
              <w:rPr>
                <w:noProof/>
                <w:webHidden/>
              </w:rPr>
              <w:fldChar w:fldCharType="begin"/>
            </w:r>
            <w:r>
              <w:rPr>
                <w:noProof/>
                <w:webHidden/>
              </w:rPr>
              <w:instrText xml:space="preserve"> PAGEREF _Toc81572898 \h </w:instrText>
            </w:r>
            <w:r>
              <w:rPr>
                <w:noProof/>
                <w:webHidden/>
              </w:rPr>
            </w:r>
          </w:ins>
          <w:r>
            <w:rPr>
              <w:noProof/>
              <w:webHidden/>
            </w:rPr>
            <w:fldChar w:fldCharType="separate"/>
          </w:r>
          <w:ins w:id="27" w:author="Marlon Estiven. Ardila Martinez" w:date="2021-09-03T14:47:00Z">
            <w:r>
              <w:rPr>
                <w:noProof/>
                <w:webHidden/>
              </w:rPr>
              <w:t>3</w:t>
            </w:r>
            <w:r>
              <w:rPr>
                <w:noProof/>
                <w:webHidden/>
              </w:rPr>
              <w:fldChar w:fldCharType="end"/>
            </w:r>
            <w:r w:rsidRPr="00201910">
              <w:rPr>
                <w:rStyle w:val="Hyperlink"/>
                <w:noProof/>
              </w:rPr>
              <w:fldChar w:fldCharType="end"/>
            </w:r>
          </w:ins>
        </w:p>
        <w:p w14:paraId="4305FB76" w14:textId="34A8A92A" w:rsidR="00916690" w:rsidRDefault="00916690">
          <w:pPr>
            <w:pStyle w:val="TOC2"/>
            <w:tabs>
              <w:tab w:val="left" w:pos="880"/>
              <w:tab w:val="right" w:leader="dot" w:pos="8828"/>
            </w:tabs>
            <w:rPr>
              <w:ins w:id="28" w:author="Marlon Estiven. Ardila Martinez" w:date="2021-09-03T14:47:00Z"/>
              <w:noProof/>
              <w:sz w:val="22"/>
              <w:szCs w:val="22"/>
              <w:lang w:val="en-US" w:eastAsia="en-US"/>
            </w:rPr>
          </w:pPr>
          <w:ins w:id="29" w:author="Marlon Estiven. Ardila Martinez" w:date="2021-09-03T14:47:00Z">
            <w:r w:rsidRPr="00201910">
              <w:rPr>
                <w:rStyle w:val="Hyperlink"/>
                <w:noProof/>
              </w:rPr>
              <w:fldChar w:fldCharType="begin"/>
            </w:r>
            <w:r w:rsidRPr="00201910">
              <w:rPr>
                <w:rStyle w:val="Hyperlink"/>
                <w:noProof/>
              </w:rPr>
              <w:instrText xml:space="preserve"> </w:instrText>
            </w:r>
            <w:r>
              <w:rPr>
                <w:noProof/>
              </w:rPr>
              <w:instrText>HYPERLINK \l "_Toc81572904"</w:instrText>
            </w:r>
            <w:r w:rsidRPr="00201910">
              <w:rPr>
                <w:rStyle w:val="Hyperlink"/>
                <w:noProof/>
              </w:rPr>
              <w:instrText xml:space="preserve"> </w:instrText>
            </w:r>
            <w:r w:rsidRPr="00201910">
              <w:rPr>
                <w:rStyle w:val="Hyperlink"/>
                <w:noProof/>
              </w:rPr>
            </w:r>
            <w:r w:rsidRPr="00201910">
              <w:rPr>
                <w:rStyle w:val="Hyperlink"/>
                <w:noProof/>
              </w:rPr>
              <w:fldChar w:fldCharType="separate"/>
            </w:r>
            <w:r w:rsidRPr="00201910">
              <w:rPr>
                <w:rStyle w:val="Hyperlink"/>
                <w:rFonts w:cstheme="minorHAnsi"/>
                <w:noProof/>
              </w:rPr>
              <w:t>2.2.</w:t>
            </w:r>
            <w:r>
              <w:rPr>
                <w:noProof/>
                <w:sz w:val="22"/>
                <w:szCs w:val="22"/>
                <w:lang w:val="en-US" w:eastAsia="en-US"/>
              </w:rPr>
              <w:tab/>
            </w:r>
            <w:r w:rsidRPr="00201910">
              <w:rPr>
                <w:rStyle w:val="Hyperlink"/>
                <w:rFonts w:cstheme="minorHAnsi"/>
                <w:noProof/>
              </w:rPr>
              <w:t>DESCRIPCION DEL PROCESO DE MIGRACION</w:t>
            </w:r>
            <w:r>
              <w:rPr>
                <w:noProof/>
                <w:webHidden/>
              </w:rPr>
              <w:tab/>
            </w:r>
            <w:r>
              <w:rPr>
                <w:noProof/>
                <w:webHidden/>
              </w:rPr>
              <w:fldChar w:fldCharType="begin"/>
            </w:r>
            <w:r>
              <w:rPr>
                <w:noProof/>
                <w:webHidden/>
              </w:rPr>
              <w:instrText xml:space="preserve"> PAGEREF _Toc81572904 \h </w:instrText>
            </w:r>
            <w:r>
              <w:rPr>
                <w:noProof/>
                <w:webHidden/>
              </w:rPr>
            </w:r>
          </w:ins>
          <w:r>
            <w:rPr>
              <w:noProof/>
              <w:webHidden/>
            </w:rPr>
            <w:fldChar w:fldCharType="separate"/>
          </w:r>
          <w:ins w:id="30" w:author="Marlon Estiven. Ardila Martinez" w:date="2021-09-03T14:47:00Z">
            <w:r>
              <w:rPr>
                <w:noProof/>
                <w:webHidden/>
              </w:rPr>
              <w:t>4</w:t>
            </w:r>
            <w:r>
              <w:rPr>
                <w:noProof/>
                <w:webHidden/>
              </w:rPr>
              <w:fldChar w:fldCharType="end"/>
            </w:r>
            <w:r w:rsidRPr="00201910">
              <w:rPr>
                <w:rStyle w:val="Hyperlink"/>
                <w:noProof/>
              </w:rPr>
              <w:fldChar w:fldCharType="end"/>
            </w:r>
          </w:ins>
        </w:p>
        <w:p w14:paraId="578CAEF0" w14:textId="710FF27D" w:rsidR="00916690" w:rsidRDefault="00916690">
          <w:pPr>
            <w:pStyle w:val="TOC2"/>
            <w:tabs>
              <w:tab w:val="left" w:pos="880"/>
              <w:tab w:val="right" w:leader="dot" w:pos="8828"/>
            </w:tabs>
            <w:rPr>
              <w:ins w:id="31" w:author="Marlon Estiven. Ardila Martinez" w:date="2021-09-03T14:47:00Z"/>
              <w:noProof/>
              <w:sz w:val="22"/>
              <w:szCs w:val="22"/>
              <w:lang w:val="en-US" w:eastAsia="en-US"/>
            </w:rPr>
          </w:pPr>
          <w:ins w:id="32" w:author="Marlon Estiven. Ardila Martinez" w:date="2021-09-03T14:47:00Z">
            <w:r w:rsidRPr="00201910">
              <w:rPr>
                <w:rStyle w:val="Hyperlink"/>
                <w:noProof/>
              </w:rPr>
              <w:fldChar w:fldCharType="begin"/>
            </w:r>
            <w:r w:rsidRPr="00201910">
              <w:rPr>
                <w:rStyle w:val="Hyperlink"/>
                <w:noProof/>
              </w:rPr>
              <w:instrText xml:space="preserve"> </w:instrText>
            </w:r>
            <w:r>
              <w:rPr>
                <w:noProof/>
              </w:rPr>
              <w:instrText>HYPERLINK \l "_Toc81572905"</w:instrText>
            </w:r>
            <w:r w:rsidRPr="00201910">
              <w:rPr>
                <w:rStyle w:val="Hyperlink"/>
                <w:noProof/>
              </w:rPr>
              <w:instrText xml:space="preserve"> </w:instrText>
            </w:r>
            <w:r w:rsidRPr="00201910">
              <w:rPr>
                <w:rStyle w:val="Hyperlink"/>
                <w:noProof/>
              </w:rPr>
            </w:r>
            <w:r w:rsidRPr="00201910">
              <w:rPr>
                <w:rStyle w:val="Hyperlink"/>
                <w:noProof/>
              </w:rPr>
              <w:fldChar w:fldCharType="separate"/>
            </w:r>
            <w:r w:rsidRPr="00201910">
              <w:rPr>
                <w:rStyle w:val="Hyperlink"/>
                <w:rFonts w:cstheme="minorHAnsi"/>
                <w:noProof/>
              </w:rPr>
              <w:t>2.3.</w:t>
            </w:r>
            <w:r>
              <w:rPr>
                <w:noProof/>
                <w:sz w:val="22"/>
                <w:szCs w:val="22"/>
                <w:lang w:val="en-US" w:eastAsia="en-US"/>
              </w:rPr>
              <w:tab/>
            </w:r>
            <w:r w:rsidRPr="00201910">
              <w:rPr>
                <w:rStyle w:val="Hyperlink"/>
                <w:rFonts w:cstheme="minorHAnsi"/>
                <w:noProof/>
              </w:rPr>
              <w:t>RESULTADOS</w:t>
            </w:r>
            <w:r>
              <w:rPr>
                <w:noProof/>
                <w:webHidden/>
              </w:rPr>
              <w:tab/>
            </w:r>
            <w:r>
              <w:rPr>
                <w:noProof/>
                <w:webHidden/>
              </w:rPr>
              <w:fldChar w:fldCharType="begin"/>
            </w:r>
            <w:r>
              <w:rPr>
                <w:noProof/>
                <w:webHidden/>
              </w:rPr>
              <w:instrText xml:space="preserve"> PAGEREF _Toc81572905 \h </w:instrText>
            </w:r>
            <w:r>
              <w:rPr>
                <w:noProof/>
                <w:webHidden/>
              </w:rPr>
            </w:r>
          </w:ins>
          <w:r>
            <w:rPr>
              <w:noProof/>
              <w:webHidden/>
            </w:rPr>
            <w:fldChar w:fldCharType="separate"/>
          </w:r>
          <w:ins w:id="33" w:author="Marlon Estiven. Ardila Martinez" w:date="2021-09-03T14:47:00Z">
            <w:r>
              <w:rPr>
                <w:noProof/>
                <w:webHidden/>
              </w:rPr>
              <w:t>4</w:t>
            </w:r>
            <w:r>
              <w:rPr>
                <w:noProof/>
                <w:webHidden/>
              </w:rPr>
              <w:fldChar w:fldCharType="end"/>
            </w:r>
            <w:r w:rsidRPr="00201910">
              <w:rPr>
                <w:rStyle w:val="Hyperlink"/>
                <w:noProof/>
              </w:rPr>
              <w:fldChar w:fldCharType="end"/>
            </w:r>
          </w:ins>
        </w:p>
        <w:p w14:paraId="4B201B8E" w14:textId="24B46FC2" w:rsidR="00916690" w:rsidRDefault="00916690">
          <w:pPr>
            <w:pStyle w:val="TOC3"/>
            <w:tabs>
              <w:tab w:val="left" w:pos="1320"/>
              <w:tab w:val="right" w:leader="dot" w:pos="8828"/>
            </w:tabs>
            <w:rPr>
              <w:ins w:id="34" w:author="Marlon Estiven. Ardila Martinez" w:date="2021-09-03T14:47:00Z"/>
              <w:noProof/>
              <w:sz w:val="22"/>
              <w:szCs w:val="22"/>
              <w:lang w:val="en-US" w:eastAsia="en-US"/>
            </w:rPr>
          </w:pPr>
          <w:ins w:id="35" w:author="Marlon Estiven. Ardila Martinez" w:date="2021-09-03T14:47:00Z">
            <w:r w:rsidRPr="00201910">
              <w:rPr>
                <w:rStyle w:val="Hyperlink"/>
                <w:noProof/>
              </w:rPr>
              <w:fldChar w:fldCharType="begin"/>
            </w:r>
            <w:r w:rsidRPr="00201910">
              <w:rPr>
                <w:rStyle w:val="Hyperlink"/>
                <w:noProof/>
              </w:rPr>
              <w:instrText xml:space="preserve"> </w:instrText>
            </w:r>
            <w:r>
              <w:rPr>
                <w:noProof/>
              </w:rPr>
              <w:instrText>HYPERLINK \l "_Toc81572906"</w:instrText>
            </w:r>
            <w:r w:rsidRPr="00201910">
              <w:rPr>
                <w:rStyle w:val="Hyperlink"/>
                <w:noProof/>
              </w:rPr>
              <w:instrText xml:space="preserve"> </w:instrText>
            </w:r>
            <w:r w:rsidRPr="00201910">
              <w:rPr>
                <w:rStyle w:val="Hyperlink"/>
                <w:noProof/>
              </w:rPr>
            </w:r>
            <w:r w:rsidRPr="00201910">
              <w:rPr>
                <w:rStyle w:val="Hyperlink"/>
                <w:noProof/>
              </w:rPr>
              <w:fldChar w:fldCharType="separate"/>
            </w:r>
            <w:r w:rsidRPr="00201910">
              <w:rPr>
                <w:rStyle w:val="Hyperlink"/>
                <w:rFonts w:cstheme="minorHAnsi"/>
                <w:noProof/>
              </w:rPr>
              <w:t>2.3.1.</w:t>
            </w:r>
            <w:r>
              <w:rPr>
                <w:noProof/>
                <w:sz w:val="22"/>
                <w:szCs w:val="22"/>
                <w:lang w:val="en-US" w:eastAsia="en-US"/>
              </w:rPr>
              <w:tab/>
            </w:r>
            <w:r w:rsidRPr="00201910">
              <w:rPr>
                <w:rStyle w:val="Hyperlink"/>
                <w:rFonts w:cstheme="minorHAnsi"/>
                <w:noProof/>
              </w:rPr>
              <w:t>Totales de Proyectos Migrados</w:t>
            </w:r>
            <w:r>
              <w:rPr>
                <w:noProof/>
                <w:webHidden/>
              </w:rPr>
              <w:tab/>
            </w:r>
            <w:r>
              <w:rPr>
                <w:noProof/>
                <w:webHidden/>
              </w:rPr>
              <w:fldChar w:fldCharType="begin"/>
            </w:r>
            <w:r>
              <w:rPr>
                <w:noProof/>
                <w:webHidden/>
              </w:rPr>
              <w:instrText xml:space="preserve"> PAGEREF _Toc81572906 \h </w:instrText>
            </w:r>
            <w:r>
              <w:rPr>
                <w:noProof/>
                <w:webHidden/>
              </w:rPr>
            </w:r>
          </w:ins>
          <w:r>
            <w:rPr>
              <w:noProof/>
              <w:webHidden/>
            </w:rPr>
            <w:fldChar w:fldCharType="separate"/>
          </w:r>
          <w:ins w:id="36" w:author="Marlon Estiven. Ardila Martinez" w:date="2021-09-03T14:47:00Z">
            <w:r>
              <w:rPr>
                <w:noProof/>
                <w:webHidden/>
              </w:rPr>
              <w:t>4</w:t>
            </w:r>
            <w:r>
              <w:rPr>
                <w:noProof/>
                <w:webHidden/>
              </w:rPr>
              <w:fldChar w:fldCharType="end"/>
            </w:r>
            <w:r w:rsidRPr="00201910">
              <w:rPr>
                <w:rStyle w:val="Hyperlink"/>
                <w:noProof/>
              </w:rPr>
              <w:fldChar w:fldCharType="end"/>
            </w:r>
          </w:ins>
        </w:p>
        <w:p w14:paraId="29CE05C8" w14:textId="10B6AB06" w:rsidR="00916690" w:rsidRDefault="00916690">
          <w:pPr>
            <w:pStyle w:val="TOC3"/>
            <w:tabs>
              <w:tab w:val="left" w:pos="1320"/>
              <w:tab w:val="right" w:leader="dot" w:pos="8828"/>
            </w:tabs>
            <w:rPr>
              <w:ins w:id="37" w:author="Marlon Estiven. Ardila Martinez" w:date="2021-09-03T14:47:00Z"/>
              <w:noProof/>
              <w:sz w:val="22"/>
              <w:szCs w:val="22"/>
              <w:lang w:val="en-US" w:eastAsia="en-US"/>
            </w:rPr>
          </w:pPr>
          <w:ins w:id="38" w:author="Marlon Estiven. Ardila Martinez" w:date="2021-09-03T14:47:00Z">
            <w:r w:rsidRPr="00201910">
              <w:rPr>
                <w:rStyle w:val="Hyperlink"/>
                <w:noProof/>
              </w:rPr>
              <w:fldChar w:fldCharType="begin"/>
            </w:r>
            <w:r w:rsidRPr="00201910">
              <w:rPr>
                <w:rStyle w:val="Hyperlink"/>
                <w:noProof/>
              </w:rPr>
              <w:instrText xml:space="preserve"> </w:instrText>
            </w:r>
            <w:r>
              <w:rPr>
                <w:noProof/>
              </w:rPr>
              <w:instrText>HYPERLINK \l "_Toc81572907"</w:instrText>
            </w:r>
            <w:r w:rsidRPr="00201910">
              <w:rPr>
                <w:rStyle w:val="Hyperlink"/>
                <w:noProof/>
              </w:rPr>
              <w:instrText xml:space="preserve"> </w:instrText>
            </w:r>
            <w:r w:rsidRPr="00201910">
              <w:rPr>
                <w:rStyle w:val="Hyperlink"/>
                <w:noProof/>
              </w:rPr>
            </w:r>
            <w:r w:rsidRPr="00201910">
              <w:rPr>
                <w:rStyle w:val="Hyperlink"/>
                <w:noProof/>
              </w:rPr>
              <w:fldChar w:fldCharType="separate"/>
            </w:r>
            <w:r w:rsidRPr="00201910">
              <w:rPr>
                <w:rStyle w:val="Hyperlink"/>
                <w:rFonts w:cstheme="minorHAnsi"/>
                <w:noProof/>
              </w:rPr>
              <w:t>2.3.2.</w:t>
            </w:r>
            <w:r>
              <w:rPr>
                <w:noProof/>
                <w:sz w:val="22"/>
                <w:szCs w:val="22"/>
                <w:lang w:val="en-US" w:eastAsia="en-US"/>
              </w:rPr>
              <w:tab/>
            </w:r>
            <w:r w:rsidRPr="00201910">
              <w:rPr>
                <w:rStyle w:val="Hyperlink"/>
                <w:rFonts w:cstheme="minorHAnsi"/>
                <w:noProof/>
              </w:rPr>
              <w:t>Totales de Control</w:t>
            </w:r>
            <w:r>
              <w:rPr>
                <w:noProof/>
                <w:webHidden/>
              </w:rPr>
              <w:tab/>
            </w:r>
            <w:r>
              <w:rPr>
                <w:noProof/>
                <w:webHidden/>
              </w:rPr>
              <w:fldChar w:fldCharType="begin"/>
            </w:r>
            <w:r>
              <w:rPr>
                <w:noProof/>
                <w:webHidden/>
              </w:rPr>
              <w:instrText xml:space="preserve"> PAGEREF _Toc81572907 \h </w:instrText>
            </w:r>
            <w:r>
              <w:rPr>
                <w:noProof/>
                <w:webHidden/>
              </w:rPr>
            </w:r>
          </w:ins>
          <w:r>
            <w:rPr>
              <w:noProof/>
              <w:webHidden/>
            </w:rPr>
            <w:fldChar w:fldCharType="separate"/>
          </w:r>
          <w:ins w:id="39" w:author="Marlon Estiven. Ardila Martinez" w:date="2021-09-03T14:47:00Z">
            <w:r>
              <w:rPr>
                <w:noProof/>
                <w:webHidden/>
              </w:rPr>
              <w:t>4</w:t>
            </w:r>
            <w:r>
              <w:rPr>
                <w:noProof/>
                <w:webHidden/>
              </w:rPr>
              <w:fldChar w:fldCharType="end"/>
            </w:r>
            <w:r w:rsidRPr="00201910">
              <w:rPr>
                <w:rStyle w:val="Hyperlink"/>
                <w:noProof/>
              </w:rPr>
              <w:fldChar w:fldCharType="end"/>
            </w:r>
          </w:ins>
        </w:p>
        <w:p w14:paraId="5FC09269" w14:textId="0306C804" w:rsidR="00916690" w:rsidRDefault="00916690">
          <w:pPr>
            <w:pStyle w:val="TOC3"/>
            <w:tabs>
              <w:tab w:val="left" w:pos="1320"/>
              <w:tab w:val="right" w:leader="dot" w:pos="8828"/>
            </w:tabs>
            <w:rPr>
              <w:ins w:id="40" w:author="Marlon Estiven. Ardila Martinez" w:date="2021-09-03T14:47:00Z"/>
              <w:noProof/>
              <w:sz w:val="22"/>
              <w:szCs w:val="22"/>
              <w:lang w:val="en-US" w:eastAsia="en-US"/>
            </w:rPr>
          </w:pPr>
          <w:ins w:id="41" w:author="Marlon Estiven. Ardila Martinez" w:date="2021-09-03T14:47:00Z">
            <w:r w:rsidRPr="00201910">
              <w:rPr>
                <w:rStyle w:val="Hyperlink"/>
                <w:noProof/>
              </w:rPr>
              <w:fldChar w:fldCharType="begin"/>
            </w:r>
            <w:r w:rsidRPr="00201910">
              <w:rPr>
                <w:rStyle w:val="Hyperlink"/>
                <w:noProof/>
              </w:rPr>
              <w:instrText xml:space="preserve"> </w:instrText>
            </w:r>
            <w:r>
              <w:rPr>
                <w:noProof/>
              </w:rPr>
              <w:instrText>HYPERLINK \l "_Toc81572908"</w:instrText>
            </w:r>
            <w:r w:rsidRPr="00201910">
              <w:rPr>
                <w:rStyle w:val="Hyperlink"/>
                <w:noProof/>
              </w:rPr>
              <w:instrText xml:space="preserve"> </w:instrText>
            </w:r>
            <w:r w:rsidRPr="00201910">
              <w:rPr>
                <w:rStyle w:val="Hyperlink"/>
                <w:noProof/>
              </w:rPr>
            </w:r>
            <w:r w:rsidRPr="00201910">
              <w:rPr>
                <w:rStyle w:val="Hyperlink"/>
                <w:noProof/>
              </w:rPr>
              <w:fldChar w:fldCharType="separate"/>
            </w:r>
            <w:r w:rsidRPr="00201910">
              <w:rPr>
                <w:rStyle w:val="Hyperlink"/>
                <w:rFonts w:cstheme="minorHAnsi"/>
                <w:noProof/>
              </w:rPr>
              <w:t>2.3.3.</w:t>
            </w:r>
            <w:r>
              <w:rPr>
                <w:noProof/>
                <w:sz w:val="22"/>
                <w:szCs w:val="22"/>
                <w:lang w:val="en-US" w:eastAsia="en-US"/>
              </w:rPr>
              <w:tab/>
            </w:r>
            <w:r w:rsidRPr="00201910">
              <w:rPr>
                <w:rStyle w:val="Hyperlink"/>
                <w:rFonts w:cstheme="minorHAnsi"/>
                <w:noProof/>
              </w:rPr>
              <w:t>Otras Verificaciones</w:t>
            </w:r>
            <w:r>
              <w:rPr>
                <w:noProof/>
                <w:webHidden/>
              </w:rPr>
              <w:tab/>
            </w:r>
            <w:r>
              <w:rPr>
                <w:noProof/>
                <w:webHidden/>
              </w:rPr>
              <w:fldChar w:fldCharType="begin"/>
            </w:r>
            <w:r>
              <w:rPr>
                <w:noProof/>
                <w:webHidden/>
              </w:rPr>
              <w:instrText xml:space="preserve"> PAGEREF _Toc81572908 \h </w:instrText>
            </w:r>
            <w:r>
              <w:rPr>
                <w:noProof/>
                <w:webHidden/>
              </w:rPr>
            </w:r>
          </w:ins>
          <w:r>
            <w:rPr>
              <w:noProof/>
              <w:webHidden/>
            </w:rPr>
            <w:fldChar w:fldCharType="separate"/>
          </w:r>
          <w:ins w:id="42" w:author="Marlon Estiven. Ardila Martinez" w:date="2021-09-03T14:47:00Z">
            <w:r>
              <w:rPr>
                <w:noProof/>
                <w:webHidden/>
              </w:rPr>
              <w:t>5</w:t>
            </w:r>
            <w:r>
              <w:rPr>
                <w:noProof/>
                <w:webHidden/>
              </w:rPr>
              <w:fldChar w:fldCharType="end"/>
            </w:r>
            <w:r w:rsidRPr="00201910">
              <w:rPr>
                <w:rStyle w:val="Hyperlink"/>
                <w:noProof/>
              </w:rPr>
              <w:fldChar w:fldCharType="end"/>
            </w:r>
          </w:ins>
        </w:p>
        <w:p w14:paraId="79BDAE4B" w14:textId="457A24E7" w:rsidR="00916690" w:rsidRDefault="00916690">
          <w:pPr>
            <w:pStyle w:val="TOC2"/>
            <w:tabs>
              <w:tab w:val="left" w:pos="880"/>
              <w:tab w:val="right" w:leader="dot" w:pos="8828"/>
            </w:tabs>
            <w:rPr>
              <w:ins w:id="43" w:author="Marlon Estiven. Ardila Martinez" w:date="2021-09-03T14:47:00Z"/>
              <w:noProof/>
              <w:sz w:val="22"/>
              <w:szCs w:val="22"/>
              <w:lang w:val="en-US" w:eastAsia="en-US"/>
            </w:rPr>
          </w:pPr>
          <w:ins w:id="44" w:author="Marlon Estiven. Ardila Martinez" w:date="2021-09-03T14:47:00Z">
            <w:r w:rsidRPr="00201910">
              <w:rPr>
                <w:rStyle w:val="Hyperlink"/>
                <w:noProof/>
              </w:rPr>
              <w:fldChar w:fldCharType="begin"/>
            </w:r>
            <w:r w:rsidRPr="00201910">
              <w:rPr>
                <w:rStyle w:val="Hyperlink"/>
                <w:noProof/>
              </w:rPr>
              <w:instrText xml:space="preserve"> </w:instrText>
            </w:r>
            <w:r>
              <w:rPr>
                <w:noProof/>
              </w:rPr>
              <w:instrText>HYPERLINK \l "_Toc81572923"</w:instrText>
            </w:r>
            <w:r w:rsidRPr="00201910">
              <w:rPr>
                <w:rStyle w:val="Hyperlink"/>
                <w:noProof/>
              </w:rPr>
              <w:instrText xml:space="preserve"> </w:instrText>
            </w:r>
            <w:r w:rsidRPr="00201910">
              <w:rPr>
                <w:rStyle w:val="Hyperlink"/>
                <w:noProof/>
              </w:rPr>
            </w:r>
            <w:r w:rsidRPr="00201910">
              <w:rPr>
                <w:rStyle w:val="Hyperlink"/>
                <w:noProof/>
              </w:rPr>
              <w:fldChar w:fldCharType="separate"/>
            </w:r>
            <w:r w:rsidRPr="00201910">
              <w:rPr>
                <w:rStyle w:val="Hyperlink"/>
                <w:rFonts w:cstheme="minorHAnsi"/>
                <w:noProof/>
              </w:rPr>
              <w:t>2.4.</w:t>
            </w:r>
            <w:r>
              <w:rPr>
                <w:noProof/>
                <w:sz w:val="22"/>
                <w:szCs w:val="22"/>
                <w:lang w:val="en-US" w:eastAsia="en-US"/>
              </w:rPr>
              <w:tab/>
            </w:r>
            <w:r w:rsidRPr="00201910">
              <w:rPr>
                <w:rStyle w:val="Hyperlink"/>
                <w:rFonts w:cstheme="minorHAnsi"/>
                <w:noProof/>
              </w:rPr>
              <w:t>Ajustes Post-Implementación</w:t>
            </w:r>
            <w:r>
              <w:rPr>
                <w:noProof/>
                <w:webHidden/>
              </w:rPr>
              <w:tab/>
            </w:r>
            <w:r>
              <w:rPr>
                <w:noProof/>
                <w:webHidden/>
              </w:rPr>
              <w:fldChar w:fldCharType="begin"/>
            </w:r>
            <w:r>
              <w:rPr>
                <w:noProof/>
                <w:webHidden/>
              </w:rPr>
              <w:instrText xml:space="preserve"> PAGEREF _Toc81572923 \h </w:instrText>
            </w:r>
            <w:r>
              <w:rPr>
                <w:noProof/>
                <w:webHidden/>
              </w:rPr>
            </w:r>
          </w:ins>
          <w:r>
            <w:rPr>
              <w:noProof/>
              <w:webHidden/>
            </w:rPr>
            <w:fldChar w:fldCharType="separate"/>
          </w:r>
          <w:ins w:id="45" w:author="Marlon Estiven. Ardila Martinez" w:date="2021-09-03T14:47:00Z">
            <w:r>
              <w:rPr>
                <w:noProof/>
                <w:webHidden/>
              </w:rPr>
              <w:t>6</w:t>
            </w:r>
            <w:r>
              <w:rPr>
                <w:noProof/>
                <w:webHidden/>
              </w:rPr>
              <w:fldChar w:fldCharType="end"/>
            </w:r>
            <w:r w:rsidRPr="00201910">
              <w:rPr>
                <w:rStyle w:val="Hyperlink"/>
                <w:noProof/>
              </w:rPr>
              <w:fldChar w:fldCharType="end"/>
            </w:r>
          </w:ins>
        </w:p>
        <w:p w14:paraId="7CD45F84" w14:textId="30823A26" w:rsidR="00916690" w:rsidRDefault="00916690">
          <w:pPr>
            <w:pStyle w:val="TOC3"/>
            <w:tabs>
              <w:tab w:val="left" w:pos="1320"/>
              <w:tab w:val="right" w:leader="dot" w:pos="8828"/>
            </w:tabs>
            <w:rPr>
              <w:ins w:id="46" w:author="Marlon Estiven. Ardila Martinez" w:date="2021-09-03T14:47:00Z"/>
              <w:noProof/>
              <w:sz w:val="22"/>
              <w:szCs w:val="22"/>
              <w:lang w:val="en-US" w:eastAsia="en-US"/>
            </w:rPr>
          </w:pPr>
          <w:ins w:id="47" w:author="Marlon Estiven. Ardila Martinez" w:date="2021-09-03T14:47:00Z">
            <w:r w:rsidRPr="00201910">
              <w:rPr>
                <w:rStyle w:val="Hyperlink"/>
                <w:noProof/>
              </w:rPr>
              <w:fldChar w:fldCharType="begin"/>
            </w:r>
            <w:r w:rsidRPr="00201910">
              <w:rPr>
                <w:rStyle w:val="Hyperlink"/>
                <w:noProof/>
              </w:rPr>
              <w:instrText xml:space="preserve"> </w:instrText>
            </w:r>
            <w:r>
              <w:rPr>
                <w:noProof/>
              </w:rPr>
              <w:instrText>HYPERLINK \l "_Toc81572924"</w:instrText>
            </w:r>
            <w:r w:rsidRPr="00201910">
              <w:rPr>
                <w:rStyle w:val="Hyperlink"/>
                <w:noProof/>
              </w:rPr>
              <w:instrText xml:space="preserve"> </w:instrText>
            </w:r>
            <w:r w:rsidRPr="00201910">
              <w:rPr>
                <w:rStyle w:val="Hyperlink"/>
                <w:noProof/>
              </w:rPr>
            </w:r>
            <w:r w:rsidRPr="00201910">
              <w:rPr>
                <w:rStyle w:val="Hyperlink"/>
                <w:noProof/>
              </w:rPr>
              <w:fldChar w:fldCharType="separate"/>
            </w:r>
            <w:r w:rsidRPr="00201910">
              <w:rPr>
                <w:rStyle w:val="Hyperlink"/>
                <w:rFonts w:cstheme="minorHAnsi"/>
                <w:noProof/>
              </w:rPr>
              <w:t>2.4.1</w:t>
            </w:r>
            <w:r>
              <w:rPr>
                <w:noProof/>
                <w:sz w:val="22"/>
                <w:szCs w:val="22"/>
                <w:lang w:val="en-US" w:eastAsia="en-US"/>
              </w:rPr>
              <w:tab/>
            </w:r>
            <w:r w:rsidRPr="00201910">
              <w:rPr>
                <w:rStyle w:val="Hyperlink"/>
                <w:rFonts w:cstheme="minorHAnsi"/>
                <w:noProof/>
              </w:rPr>
              <w:t xml:space="preserve">Ejecución de </w:t>
            </w:r>
            <w:r w:rsidRPr="00201910">
              <w:rPr>
                <w:rStyle w:val="Hyperlink"/>
                <w:rFonts w:cstheme="minorHAnsi"/>
                <w:noProof/>
                <w:lang w:val="es-CO"/>
              </w:rPr>
              <w:t>Power Shells</w:t>
            </w:r>
            <w:r w:rsidRPr="00201910">
              <w:rPr>
                <w:rStyle w:val="Hyperlink"/>
                <w:rFonts w:cstheme="minorHAnsi"/>
                <w:noProof/>
              </w:rPr>
              <w:t xml:space="preserve"> para Fijar de pools Build y Release</w:t>
            </w:r>
            <w:r>
              <w:rPr>
                <w:noProof/>
                <w:webHidden/>
              </w:rPr>
              <w:tab/>
            </w:r>
            <w:r>
              <w:rPr>
                <w:noProof/>
                <w:webHidden/>
              </w:rPr>
              <w:fldChar w:fldCharType="begin"/>
            </w:r>
            <w:r>
              <w:rPr>
                <w:noProof/>
                <w:webHidden/>
              </w:rPr>
              <w:instrText xml:space="preserve"> PAGEREF _Toc81572924 \h </w:instrText>
            </w:r>
            <w:r>
              <w:rPr>
                <w:noProof/>
                <w:webHidden/>
              </w:rPr>
            </w:r>
          </w:ins>
          <w:r>
            <w:rPr>
              <w:noProof/>
              <w:webHidden/>
            </w:rPr>
            <w:fldChar w:fldCharType="separate"/>
          </w:r>
          <w:ins w:id="48" w:author="Marlon Estiven. Ardila Martinez" w:date="2021-09-03T14:47:00Z">
            <w:r>
              <w:rPr>
                <w:noProof/>
                <w:webHidden/>
              </w:rPr>
              <w:t>6</w:t>
            </w:r>
            <w:r>
              <w:rPr>
                <w:noProof/>
                <w:webHidden/>
              </w:rPr>
              <w:fldChar w:fldCharType="end"/>
            </w:r>
            <w:r w:rsidRPr="00201910">
              <w:rPr>
                <w:rStyle w:val="Hyperlink"/>
                <w:noProof/>
              </w:rPr>
              <w:fldChar w:fldCharType="end"/>
            </w:r>
          </w:ins>
        </w:p>
        <w:p w14:paraId="7A6136EC" w14:textId="4B8A7120" w:rsidR="00916690" w:rsidRDefault="00916690">
          <w:pPr>
            <w:pStyle w:val="TOC2"/>
            <w:tabs>
              <w:tab w:val="left" w:pos="880"/>
              <w:tab w:val="right" w:leader="dot" w:pos="8828"/>
            </w:tabs>
            <w:rPr>
              <w:ins w:id="49" w:author="Marlon Estiven. Ardila Martinez" w:date="2021-09-03T14:47:00Z"/>
              <w:noProof/>
              <w:sz w:val="22"/>
              <w:szCs w:val="22"/>
              <w:lang w:val="en-US" w:eastAsia="en-US"/>
            </w:rPr>
          </w:pPr>
          <w:ins w:id="50" w:author="Marlon Estiven. Ardila Martinez" w:date="2021-09-03T14:47:00Z">
            <w:r w:rsidRPr="00201910">
              <w:rPr>
                <w:rStyle w:val="Hyperlink"/>
                <w:noProof/>
              </w:rPr>
              <w:fldChar w:fldCharType="begin"/>
            </w:r>
            <w:r w:rsidRPr="00201910">
              <w:rPr>
                <w:rStyle w:val="Hyperlink"/>
                <w:noProof/>
              </w:rPr>
              <w:instrText xml:space="preserve"> </w:instrText>
            </w:r>
            <w:r>
              <w:rPr>
                <w:noProof/>
              </w:rPr>
              <w:instrText>HYPERLINK \l "_Toc81572977"</w:instrText>
            </w:r>
            <w:r w:rsidRPr="00201910">
              <w:rPr>
                <w:rStyle w:val="Hyperlink"/>
                <w:noProof/>
              </w:rPr>
              <w:instrText xml:space="preserve"> </w:instrText>
            </w:r>
            <w:r w:rsidRPr="00201910">
              <w:rPr>
                <w:rStyle w:val="Hyperlink"/>
                <w:noProof/>
              </w:rPr>
            </w:r>
            <w:r w:rsidRPr="00201910">
              <w:rPr>
                <w:rStyle w:val="Hyperlink"/>
                <w:noProof/>
              </w:rPr>
              <w:fldChar w:fldCharType="separate"/>
            </w:r>
            <w:r w:rsidRPr="00201910">
              <w:rPr>
                <w:rStyle w:val="Hyperlink"/>
                <w:rFonts w:cstheme="minorHAnsi"/>
                <w:noProof/>
              </w:rPr>
              <w:t>2.5.</w:t>
            </w:r>
            <w:r>
              <w:rPr>
                <w:noProof/>
                <w:sz w:val="22"/>
                <w:szCs w:val="22"/>
                <w:lang w:val="en-US" w:eastAsia="en-US"/>
              </w:rPr>
              <w:tab/>
            </w:r>
            <w:r w:rsidRPr="00201910">
              <w:rPr>
                <w:rStyle w:val="Hyperlink"/>
                <w:rFonts w:cstheme="minorHAnsi"/>
                <w:noProof/>
              </w:rPr>
              <w:t>Observaciones pruebas Post-Implementación</w:t>
            </w:r>
            <w:r>
              <w:rPr>
                <w:noProof/>
                <w:webHidden/>
              </w:rPr>
              <w:tab/>
            </w:r>
            <w:r>
              <w:rPr>
                <w:noProof/>
                <w:webHidden/>
              </w:rPr>
              <w:fldChar w:fldCharType="begin"/>
            </w:r>
            <w:r>
              <w:rPr>
                <w:noProof/>
                <w:webHidden/>
              </w:rPr>
              <w:instrText xml:space="preserve"> PAGEREF _Toc81572977 \h </w:instrText>
            </w:r>
            <w:r>
              <w:rPr>
                <w:noProof/>
                <w:webHidden/>
              </w:rPr>
            </w:r>
          </w:ins>
          <w:r>
            <w:rPr>
              <w:noProof/>
              <w:webHidden/>
            </w:rPr>
            <w:fldChar w:fldCharType="separate"/>
          </w:r>
          <w:ins w:id="51" w:author="Marlon Estiven. Ardila Martinez" w:date="2021-09-03T14:47:00Z">
            <w:r>
              <w:rPr>
                <w:noProof/>
                <w:webHidden/>
              </w:rPr>
              <w:t>6</w:t>
            </w:r>
            <w:r>
              <w:rPr>
                <w:noProof/>
                <w:webHidden/>
              </w:rPr>
              <w:fldChar w:fldCharType="end"/>
            </w:r>
            <w:r w:rsidRPr="00201910">
              <w:rPr>
                <w:rStyle w:val="Hyperlink"/>
                <w:noProof/>
              </w:rPr>
              <w:fldChar w:fldCharType="end"/>
            </w:r>
          </w:ins>
        </w:p>
        <w:p w14:paraId="7E84F231" w14:textId="055D6D32" w:rsidR="00916690" w:rsidRDefault="00916690">
          <w:pPr>
            <w:pStyle w:val="TOC2"/>
            <w:tabs>
              <w:tab w:val="left" w:pos="880"/>
              <w:tab w:val="right" w:leader="dot" w:pos="8828"/>
            </w:tabs>
            <w:rPr>
              <w:ins w:id="52" w:author="Marlon Estiven. Ardila Martinez" w:date="2021-09-03T14:47:00Z"/>
              <w:noProof/>
              <w:sz w:val="22"/>
              <w:szCs w:val="22"/>
              <w:lang w:val="en-US" w:eastAsia="en-US"/>
            </w:rPr>
          </w:pPr>
          <w:ins w:id="53" w:author="Marlon Estiven. Ardila Martinez" w:date="2021-09-03T14:47:00Z">
            <w:r w:rsidRPr="00201910">
              <w:rPr>
                <w:rStyle w:val="Hyperlink"/>
                <w:noProof/>
              </w:rPr>
              <w:fldChar w:fldCharType="begin"/>
            </w:r>
            <w:r w:rsidRPr="00201910">
              <w:rPr>
                <w:rStyle w:val="Hyperlink"/>
                <w:noProof/>
              </w:rPr>
              <w:instrText xml:space="preserve"> </w:instrText>
            </w:r>
            <w:r>
              <w:rPr>
                <w:noProof/>
              </w:rPr>
              <w:instrText>HYPERLINK \l "_Toc81572978"</w:instrText>
            </w:r>
            <w:r w:rsidRPr="00201910">
              <w:rPr>
                <w:rStyle w:val="Hyperlink"/>
                <w:noProof/>
              </w:rPr>
              <w:instrText xml:space="preserve"> </w:instrText>
            </w:r>
            <w:r w:rsidRPr="00201910">
              <w:rPr>
                <w:rStyle w:val="Hyperlink"/>
                <w:noProof/>
              </w:rPr>
            </w:r>
            <w:r w:rsidRPr="00201910">
              <w:rPr>
                <w:rStyle w:val="Hyperlink"/>
                <w:noProof/>
              </w:rPr>
              <w:fldChar w:fldCharType="separate"/>
            </w:r>
            <w:r w:rsidRPr="00201910">
              <w:rPr>
                <w:rStyle w:val="Hyperlink"/>
                <w:rFonts w:cstheme="minorHAnsi"/>
                <w:noProof/>
              </w:rPr>
              <w:t>2.6.</w:t>
            </w:r>
            <w:r>
              <w:rPr>
                <w:noProof/>
                <w:sz w:val="22"/>
                <w:szCs w:val="22"/>
                <w:lang w:val="en-US" w:eastAsia="en-US"/>
              </w:rPr>
              <w:tab/>
            </w:r>
            <w:r w:rsidRPr="00201910">
              <w:rPr>
                <w:rStyle w:val="Hyperlink"/>
                <w:rFonts w:cstheme="minorHAnsi"/>
                <w:noProof/>
              </w:rPr>
              <w:t>Salida en Vivo</w:t>
            </w:r>
            <w:r>
              <w:rPr>
                <w:noProof/>
                <w:webHidden/>
              </w:rPr>
              <w:tab/>
            </w:r>
            <w:r>
              <w:rPr>
                <w:noProof/>
                <w:webHidden/>
              </w:rPr>
              <w:fldChar w:fldCharType="begin"/>
            </w:r>
            <w:r>
              <w:rPr>
                <w:noProof/>
                <w:webHidden/>
              </w:rPr>
              <w:instrText xml:space="preserve"> PAGEREF _Toc81572978 \h </w:instrText>
            </w:r>
            <w:r>
              <w:rPr>
                <w:noProof/>
                <w:webHidden/>
              </w:rPr>
            </w:r>
          </w:ins>
          <w:r>
            <w:rPr>
              <w:noProof/>
              <w:webHidden/>
            </w:rPr>
            <w:fldChar w:fldCharType="separate"/>
          </w:r>
          <w:ins w:id="54" w:author="Marlon Estiven. Ardila Martinez" w:date="2021-09-03T14:47:00Z">
            <w:r>
              <w:rPr>
                <w:noProof/>
                <w:webHidden/>
              </w:rPr>
              <w:t>7</w:t>
            </w:r>
            <w:r>
              <w:rPr>
                <w:noProof/>
                <w:webHidden/>
              </w:rPr>
              <w:fldChar w:fldCharType="end"/>
            </w:r>
            <w:r w:rsidRPr="00201910">
              <w:rPr>
                <w:rStyle w:val="Hyperlink"/>
                <w:noProof/>
              </w:rPr>
              <w:fldChar w:fldCharType="end"/>
            </w:r>
          </w:ins>
        </w:p>
        <w:p w14:paraId="4D4C48BF" w14:textId="26C08B00" w:rsidR="00916690" w:rsidRDefault="00916690">
          <w:pPr>
            <w:pStyle w:val="TOC2"/>
            <w:tabs>
              <w:tab w:val="left" w:pos="880"/>
              <w:tab w:val="right" w:leader="dot" w:pos="8828"/>
            </w:tabs>
            <w:rPr>
              <w:ins w:id="55" w:author="Marlon Estiven. Ardila Martinez" w:date="2021-09-03T14:47:00Z"/>
              <w:noProof/>
              <w:sz w:val="22"/>
              <w:szCs w:val="22"/>
              <w:lang w:val="en-US" w:eastAsia="en-US"/>
            </w:rPr>
          </w:pPr>
          <w:ins w:id="56" w:author="Marlon Estiven. Ardila Martinez" w:date="2021-09-03T14:47:00Z">
            <w:r w:rsidRPr="00201910">
              <w:rPr>
                <w:rStyle w:val="Hyperlink"/>
                <w:noProof/>
              </w:rPr>
              <w:fldChar w:fldCharType="begin"/>
            </w:r>
            <w:r w:rsidRPr="00201910">
              <w:rPr>
                <w:rStyle w:val="Hyperlink"/>
                <w:noProof/>
              </w:rPr>
              <w:instrText xml:space="preserve"> </w:instrText>
            </w:r>
            <w:r>
              <w:rPr>
                <w:noProof/>
              </w:rPr>
              <w:instrText>HYPERLINK \l "_Toc81572979"</w:instrText>
            </w:r>
            <w:r w:rsidRPr="00201910">
              <w:rPr>
                <w:rStyle w:val="Hyperlink"/>
                <w:noProof/>
              </w:rPr>
              <w:instrText xml:space="preserve"> </w:instrText>
            </w:r>
            <w:r w:rsidRPr="00201910">
              <w:rPr>
                <w:rStyle w:val="Hyperlink"/>
                <w:noProof/>
              </w:rPr>
            </w:r>
            <w:r w:rsidRPr="00201910">
              <w:rPr>
                <w:rStyle w:val="Hyperlink"/>
                <w:noProof/>
              </w:rPr>
              <w:fldChar w:fldCharType="separate"/>
            </w:r>
            <w:r w:rsidRPr="00201910">
              <w:rPr>
                <w:rStyle w:val="Hyperlink"/>
                <w:rFonts w:cstheme="minorHAnsi"/>
                <w:noProof/>
              </w:rPr>
              <w:t>2.7.</w:t>
            </w:r>
            <w:r>
              <w:rPr>
                <w:noProof/>
                <w:sz w:val="22"/>
                <w:szCs w:val="22"/>
                <w:lang w:val="en-US" w:eastAsia="en-US"/>
              </w:rPr>
              <w:tab/>
            </w:r>
            <w:r w:rsidRPr="00201910">
              <w:rPr>
                <w:rStyle w:val="Hyperlink"/>
                <w:rFonts w:cstheme="minorHAnsi"/>
                <w:noProof/>
              </w:rPr>
              <w:t>Incidentes Post-Migración</w:t>
            </w:r>
            <w:r>
              <w:rPr>
                <w:noProof/>
                <w:webHidden/>
              </w:rPr>
              <w:tab/>
            </w:r>
            <w:r>
              <w:rPr>
                <w:noProof/>
                <w:webHidden/>
              </w:rPr>
              <w:fldChar w:fldCharType="begin"/>
            </w:r>
            <w:r>
              <w:rPr>
                <w:noProof/>
                <w:webHidden/>
              </w:rPr>
              <w:instrText xml:space="preserve"> PAGEREF _Toc81572979 \h </w:instrText>
            </w:r>
            <w:r>
              <w:rPr>
                <w:noProof/>
                <w:webHidden/>
              </w:rPr>
            </w:r>
          </w:ins>
          <w:r>
            <w:rPr>
              <w:noProof/>
              <w:webHidden/>
            </w:rPr>
            <w:fldChar w:fldCharType="separate"/>
          </w:r>
          <w:ins w:id="57" w:author="Marlon Estiven. Ardila Martinez" w:date="2021-09-03T14:47:00Z">
            <w:r>
              <w:rPr>
                <w:noProof/>
                <w:webHidden/>
              </w:rPr>
              <w:t>7</w:t>
            </w:r>
            <w:r>
              <w:rPr>
                <w:noProof/>
                <w:webHidden/>
              </w:rPr>
              <w:fldChar w:fldCharType="end"/>
            </w:r>
            <w:r w:rsidRPr="00201910">
              <w:rPr>
                <w:rStyle w:val="Hyperlink"/>
                <w:noProof/>
              </w:rPr>
              <w:fldChar w:fldCharType="end"/>
            </w:r>
          </w:ins>
        </w:p>
        <w:p w14:paraId="2CEE6B14" w14:textId="028FA67A" w:rsidR="00B7702D" w:rsidDel="00703E50" w:rsidRDefault="00B7702D">
          <w:pPr>
            <w:pStyle w:val="TOC1"/>
            <w:tabs>
              <w:tab w:val="left" w:pos="440"/>
              <w:tab w:val="right" w:leader="dot" w:pos="8828"/>
            </w:tabs>
            <w:rPr>
              <w:del w:id="58" w:author="Marlon Estiven. Ardila Martinez" w:date="2021-09-02T17:26:00Z"/>
              <w:noProof/>
              <w:sz w:val="22"/>
              <w:szCs w:val="22"/>
              <w:lang w:val="es-CO" w:eastAsia="es-CO"/>
            </w:rPr>
          </w:pPr>
          <w:del w:id="59" w:author="Marlon Estiven. Ardila Martinez" w:date="2021-09-02T17:26:00Z">
            <w:r w:rsidRPr="00703E50" w:rsidDel="00703E50">
              <w:rPr>
                <w:noProof/>
                <w:rPrChange w:id="60" w:author="Marlon Estiven. Ardila Martinez" w:date="2021-09-02T17:26:00Z">
                  <w:rPr>
                    <w:rStyle w:val="Hyperlink"/>
                    <w:rFonts w:cstheme="minorHAnsi"/>
                    <w:noProof/>
                  </w:rPr>
                </w:rPrChange>
              </w:rPr>
              <w:delText>1.</w:delText>
            </w:r>
            <w:r w:rsidDel="00703E50">
              <w:rPr>
                <w:noProof/>
                <w:sz w:val="22"/>
                <w:szCs w:val="22"/>
                <w:lang w:val="es-CO" w:eastAsia="es-CO"/>
              </w:rPr>
              <w:tab/>
            </w:r>
            <w:r w:rsidRPr="00703E50" w:rsidDel="00703E50">
              <w:rPr>
                <w:noProof/>
                <w:rPrChange w:id="61" w:author="Marlon Estiven. Ardila Martinez" w:date="2021-09-02T17:26:00Z">
                  <w:rPr>
                    <w:rStyle w:val="Hyperlink"/>
                    <w:rFonts w:cstheme="minorHAnsi"/>
                    <w:noProof/>
                  </w:rPr>
                </w:rPrChange>
              </w:rPr>
              <w:delText>Propósito</w:delText>
            </w:r>
            <w:r w:rsidDel="00703E50">
              <w:rPr>
                <w:noProof/>
                <w:webHidden/>
              </w:rPr>
              <w:tab/>
              <w:delText>2</w:delText>
            </w:r>
          </w:del>
        </w:p>
        <w:p w14:paraId="518E9BC8" w14:textId="7B12F975" w:rsidR="00B7702D" w:rsidDel="00703E50" w:rsidRDefault="00B7702D">
          <w:pPr>
            <w:pStyle w:val="TOC1"/>
            <w:tabs>
              <w:tab w:val="left" w:pos="440"/>
              <w:tab w:val="right" w:leader="dot" w:pos="8828"/>
            </w:tabs>
            <w:rPr>
              <w:del w:id="62" w:author="Marlon Estiven. Ardila Martinez" w:date="2021-09-02T17:26:00Z"/>
              <w:noProof/>
              <w:sz w:val="22"/>
              <w:szCs w:val="22"/>
              <w:lang w:val="es-CO" w:eastAsia="es-CO"/>
            </w:rPr>
          </w:pPr>
          <w:del w:id="63" w:author="Marlon Estiven. Ardila Martinez" w:date="2021-09-02T17:26:00Z">
            <w:r w:rsidRPr="00703E50" w:rsidDel="00703E50">
              <w:rPr>
                <w:noProof/>
                <w:rPrChange w:id="64" w:author="Marlon Estiven. Ardila Martinez" w:date="2021-09-02T17:26:00Z">
                  <w:rPr>
                    <w:rStyle w:val="Hyperlink"/>
                    <w:rFonts w:cstheme="minorHAnsi"/>
                    <w:noProof/>
                  </w:rPr>
                </w:rPrChange>
              </w:rPr>
              <w:delText>2.</w:delText>
            </w:r>
            <w:r w:rsidDel="00703E50">
              <w:rPr>
                <w:noProof/>
                <w:sz w:val="22"/>
                <w:szCs w:val="22"/>
                <w:lang w:val="es-CO" w:eastAsia="es-CO"/>
              </w:rPr>
              <w:tab/>
            </w:r>
            <w:r w:rsidRPr="00703E50" w:rsidDel="00703E50">
              <w:rPr>
                <w:noProof/>
                <w:rPrChange w:id="65" w:author="Marlon Estiven. Ardila Martinez" w:date="2021-09-02T17:26:00Z">
                  <w:rPr>
                    <w:rStyle w:val="Hyperlink"/>
                    <w:rFonts w:cstheme="minorHAnsi"/>
                    <w:noProof/>
                  </w:rPr>
                </w:rPrChange>
              </w:rPr>
              <w:delText>Migración Azure Devops Server (ADS) 2019</w:delText>
            </w:r>
            <w:r w:rsidDel="00703E50">
              <w:rPr>
                <w:noProof/>
                <w:webHidden/>
              </w:rPr>
              <w:tab/>
              <w:delText>2</w:delText>
            </w:r>
          </w:del>
        </w:p>
        <w:p w14:paraId="66FB265D" w14:textId="21F8E642" w:rsidR="00B7702D" w:rsidDel="00703E50" w:rsidRDefault="00B7702D">
          <w:pPr>
            <w:pStyle w:val="TOC2"/>
            <w:tabs>
              <w:tab w:val="left" w:pos="880"/>
              <w:tab w:val="right" w:leader="dot" w:pos="8828"/>
            </w:tabs>
            <w:rPr>
              <w:del w:id="66" w:author="Marlon Estiven. Ardila Martinez" w:date="2021-09-02T17:26:00Z"/>
              <w:noProof/>
            </w:rPr>
          </w:pPr>
          <w:del w:id="67" w:author="Marlon Estiven. Ardila Martinez" w:date="2021-09-02T17:26:00Z">
            <w:r w:rsidRPr="00703E50" w:rsidDel="00703E50">
              <w:rPr>
                <w:noProof/>
                <w:rPrChange w:id="68" w:author="Marlon Estiven. Ardila Martinez" w:date="2021-09-02T17:26:00Z">
                  <w:rPr>
                    <w:rStyle w:val="Hyperlink"/>
                    <w:rFonts w:cstheme="minorHAnsi"/>
                    <w:noProof/>
                  </w:rPr>
                </w:rPrChange>
              </w:rPr>
              <w:delText>2.1.</w:delText>
            </w:r>
            <w:r w:rsidDel="00703E50">
              <w:rPr>
                <w:noProof/>
              </w:rPr>
              <w:tab/>
            </w:r>
            <w:r w:rsidRPr="00703E50" w:rsidDel="00703E50">
              <w:rPr>
                <w:noProof/>
                <w:rPrChange w:id="69" w:author="Marlon Estiven. Ardila Martinez" w:date="2021-09-02T17:26:00Z">
                  <w:rPr>
                    <w:rStyle w:val="Hyperlink"/>
                    <w:rFonts w:cstheme="minorHAnsi"/>
                    <w:noProof/>
                  </w:rPr>
                </w:rPrChange>
              </w:rPr>
              <w:delText>Requisitos Previos</w:delText>
            </w:r>
            <w:r w:rsidDel="00703E50">
              <w:rPr>
                <w:noProof/>
                <w:webHidden/>
              </w:rPr>
              <w:tab/>
              <w:delText>2</w:delText>
            </w:r>
          </w:del>
        </w:p>
        <w:p w14:paraId="4BFBAE67" w14:textId="64BC5AD7" w:rsidR="00B7702D" w:rsidDel="00703E50" w:rsidRDefault="00B7702D">
          <w:pPr>
            <w:pStyle w:val="TOC3"/>
            <w:tabs>
              <w:tab w:val="left" w:pos="1320"/>
              <w:tab w:val="right" w:leader="dot" w:pos="8828"/>
            </w:tabs>
            <w:rPr>
              <w:del w:id="70" w:author="Marlon Estiven. Ardila Martinez" w:date="2021-09-02T17:26:00Z"/>
              <w:noProof/>
            </w:rPr>
          </w:pPr>
          <w:del w:id="71" w:author="Marlon Estiven. Ardila Martinez" w:date="2021-09-02T17:26:00Z">
            <w:r w:rsidRPr="00703E50" w:rsidDel="00703E50">
              <w:rPr>
                <w:noProof/>
                <w:rPrChange w:id="72" w:author="Marlon Estiven. Ardila Martinez" w:date="2021-09-02T17:26:00Z">
                  <w:rPr>
                    <w:rStyle w:val="Hyperlink"/>
                    <w:rFonts w:cstheme="majorHAnsi"/>
                    <w:noProof/>
                  </w:rPr>
                </w:rPrChange>
              </w:rPr>
              <w:delText>2.1.1.</w:delText>
            </w:r>
            <w:r w:rsidDel="00703E50">
              <w:rPr>
                <w:noProof/>
              </w:rPr>
              <w:tab/>
            </w:r>
            <w:r w:rsidRPr="00703E50" w:rsidDel="00703E50">
              <w:rPr>
                <w:noProof/>
                <w:rPrChange w:id="73" w:author="Marlon Estiven. Ardila Martinez" w:date="2021-09-02T17:26:00Z">
                  <w:rPr>
                    <w:rStyle w:val="Hyperlink"/>
                    <w:rFonts w:cstheme="minorHAnsi"/>
                    <w:noProof/>
                  </w:rPr>
                </w:rPrChange>
              </w:rPr>
              <w:delText>Instalación y configuración ADS 2019</w:delText>
            </w:r>
            <w:r w:rsidDel="00703E50">
              <w:rPr>
                <w:noProof/>
                <w:webHidden/>
              </w:rPr>
              <w:tab/>
            </w:r>
            <w:r w:rsidR="00703E50" w:rsidDel="00703E50">
              <w:rPr>
                <w:noProof/>
                <w:webHidden/>
              </w:rPr>
              <w:delText>3</w:delText>
            </w:r>
          </w:del>
        </w:p>
        <w:p w14:paraId="115E7F7C" w14:textId="5696302D" w:rsidR="00B7702D" w:rsidDel="00703E50" w:rsidRDefault="00B7702D">
          <w:pPr>
            <w:pStyle w:val="TOC3"/>
            <w:tabs>
              <w:tab w:val="left" w:pos="1320"/>
              <w:tab w:val="right" w:leader="dot" w:pos="8828"/>
            </w:tabs>
            <w:rPr>
              <w:del w:id="74" w:author="Marlon Estiven. Ardila Martinez" w:date="2021-09-02T17:26:00Z"/>
              <w:noProof/>
            </w:rPr>
          </w:pPr>
          <w:del w:id="75" w:author="Marlon Estiven. Ardila Martinez" w:date="2021-09-02T17:26:00Z">
            <w:r w:rsidRPr="00703E50" w:rsidDel="00703E50">
              <w:rPr>
                <w:noProof/>
                <w:rPrChange w:id="76" w:author="Marlon Estiven. Ardila Martinez" w:date="2021-09-02T17:26:00Z">
                  <w:rPr>
                    <w:rStyle w:val="Hyperlink"/>
                    <w:rFonts w:cstheme="majorHAnsi"/>
                    <w:noProof/>
                  </w:rPr>
                </w:rPrChange>
              </w:rPr>
              <w:delText>2.1.2.</w:delText>
            </w:r>
            <w:r w:rsidDel="00703E50">
              <w:rPr>
                <w:noProof/>
              </w:rPr>
              <w:tab/>
            </w:r>
            <w:r w:rsidRPr="00703E50" w:rsidDel="00703E50">
              <w:rPr>
                <w:noProof/>
                <w:rPrChange w:id="77" w:author="Marlon Estiven. Ardila Martinez" w:date="2021-09-02T17:26:00Z">
                  <w:rPr>
                    <w:rStyle w:val="Hyperlink"/>
                    <w:rFonts w:cstheme="minorHAnsi"/>
                    <w:noProof/>
                  </w:rPr>
                </w:rPrChange>
              </w:rPr>
              <w:delText>Pruebas Pre-Migración</w:delText>
            </w:r>
            <w:r w:rsidDel="00703E50">
              <w:rPr>
                <w:noProof/>
                <w:webHidden/>
              </w:rPr>
              <w:tab/>
            </w:r>
            <w:r w:rsidR="00703E50" w:rsidDel="00703E50">
              <w:rPr>
                <w:noProof/>
                <w:webHidden/>
              </w:rPr>
              <w:delText>3</w:delText>
            </w:r>
          </w:del>
        </w:p>
        <w:p w14:paraId="714D7842" w14:textId="30B010B5" w:rsidR="00B7702D" w:rsidDel="00703E50" w:rsidRDefault="00B7702D">
          <w:pPr>
            <w:pStyle w:val="TOC3"/>
            <w:tabs>
              <w:tab w:val="left" w:pos="1320"/>
              <w:tab w:val="right" w:leader="dot" w:pos="8828"/>
            </w:tabs>
            <w:rPr>
              <w:del w:id="78" w:author="Marlon Estiven. Ardila Martinez" w:date="2021-09-02T17:26:00Z"/>
              <w:noProof/>
            </w:rPr>
          </w:pPr>
          <w:del w:id="79" w:author="Marlon Estiven. Ardila Martinez" w:date="2021-09-02T17:26:00Z">
            <w:r w:rsidRPr="00703E50" w:rsidDel="00703E50">
              <w:rPr>
                <w:noProof/>
                <w:rPrChange w:id="80" w:author="Marlon Estiven. Ardila Martinez" w:date="2021-09-02T17:26:00Z">
                  <w:rPr>
                    <w:rStyle w:val="Hyperlink"/>
                    <w:rFonts w:cstheme="majorHAnsi"/>
                    <w:noProof/>
                  </w:rPr>
                </w:rPrChange>
              </w:rPr>
              <w:delText>2.1.3.</w:delText>
            </w:r>
            <w:r w:rsidDel="00703E50">
              <w:rPr>
                <w:noProof/>
              </w:rPr>
              <w:tab/>
            </w:r>
            <w:r w:rsidRPr="00703E50" w:rsidDel="00703E50">
              <w:rPr>
                <w:noProof/>
                <w:rPrChange w:id="81" w:author="Marlon Estiven. Ardila Martinez" w:date="2021-09-02T17:26:00Z">
                  <w:rPr>
                    <w:rStyle w:val="Hyperlink"/>
                    <w:rFonts w:cstheme="minorHAnsi"/>
                    <w:noProof/>
                  </w:rPr>
                </w:rPrChange>
              </w:rPr>
              <w:delText>Presentación al CAB</w:delText>
            </w:r>
            <w:r w:rsidDel="00703E50">
              <w:rPr>
                <w:noProof/>
                <w:webHidden/>
              </w:rPr>
              <w:tab/>
            </w:r>
            <w:r w:rsidR="00703E50" w:rsidDel="00703E50">
              <w:rPr>
                <w:noProof/>
                <w:webHidden/>
              </w:rPr>
              <w:delText>3</w:delText>
            </w:r>
          </w:del>
        </w:p>
        <w:p w14:paraId="440B6F5E" w14:textId="64A62E71" w:rsidR="00B7702D" w:rsidDel="00703E50" w:rsidRDefault="00B7702D">
          <w:pPr>
            <w:pStyle w:val="TOC2"/>
            <w:tabs>
              <w:tab w:val="left" w:pos="880"/>
              <w:tab w:val="right" w:leader="dot" w:pos="8828"/>
            </w:tabs>
            <w:rPr>
              <w:del w:id="82" w:author="Marlon Estiven. Ardila Martinez" w:date="2021-09-02T17:26:00Z"/>
              <w:noProof/>
            </w:rPr>
          </w:pPr>
          <w:del w:id="83" w:author="Marlon Estiven. Ardila Martinez" w:date="2021-09-02T17:26:00Z">
            <w:r w:rsidRPr="00703E50" w:rsidDel="00703E50">
              <w:rPr>
                <w:noProof/>
                <w:rPrChange w:id="84" w:author="Marlon Estiven. Ardila Martinez" w:date="2021-09-02T17:26:00Z">
                  <w:rPr>
                    <w:rStyle w:val="Hyperlink"/>
                    <w:rFonts w:cstheme="minorHAnsi"/>
                    <w:noProof/>
                  </w:rPr>
                </w:rPrChange>
              </w:rPr>
              <w:delText>2.2.</w:delText>
            </w:r>
            <w:r w:rsidDel="00703E50">
              <w:rPr>
                <w:noProof/>
              </w:rPr>
              <w:tab/>
            </w:r>
            <w:r w:rsidRPr="00703E50" w:rsidDel="00703E50">
              <w:rPr>
                <w:noProof/>
                <w:rPrChange w:id="85" w:author="Marlon Estiven. Ardila Martinez" w:date="2021-09-02T17:26:00Z">
                  <w:rPr>
                    <w:rStyle w:val="Hyperlink"/>
                    <w:rFonts w:cstheme="minorHAnsi"/>
                    <w:noProof/>
                  </w:rPr>
                </w:rPrChange>
              </w:rPr>
              <w:delText>DESCRIPCION DEL PROCESO DE MIGRACION</w:delText>
            </w:r>
            <w:r w:rsidDel="00703E50">
              <w:rPr>
                <w:noProof/>
                <w:webHidden/>
              </w:rPr>
              <w:tab/>
              <w:delText>4</w:delText>
            </w:r>
          </w:del>
        </w:p>
        <w:p w14:paraId="05BC3880" w14:textId="627A6B22" w:rsidR="00B7702D" w:rsidDel="00703E50" w:rsidRDefault="00B7702D">
          <w:pPr>
            <w:pStyle w:val="TOC2"/>
            <w:tabs>
              <w:tab w:val="left" w:pos="880"/>
              <w:tab w:val="right" w:leader="dot" w:pos="8828"/>
            </w:tabs>
            <w:rPr>
              <w:del w:id="86" w:author="Marlon Estiven. Ardila Martinez" w:date="2021-09-02T17:26:00Z"/>
              <w:noProof/>
            </w:rPr>
          </w:pPr>
          <w:del w:id="87" w:author="Marlon Estiven. Ardila Martinez" w:date="2021-09-02T17:26:00Z">
            <w:r w:rsidRPr="00703E50" w:rsidDel="00703E50">
              <w:rPr>
                <w:noProof/>
                <w:rPrChange w:id="88" w:author="Marlon Estiven. Ardila Martinez" w:date="2021-09-02T17:26:00Z">
                  <w:rPr>
                    <w:rStyle w:val="Hyperlink"/>
                    <w:rFonts w:cstheme="minorHAnsi"/>
                    <w:noProof/>
                  </w:rPr>
                </w:rPrChange>
              </w:rPr>
              <w:delText>2.3.</w:delText>
            </w:r>
            <w:r w:rsidDel="00703E50">
              <w:rPr>
                <w:noProof/>
              </w:rPr>
              <w:tab/>
            </w:r>
            <w:r w:rsidRPr="00703E50" w:rsidDel="00703E50">
              <w:rPr>
                <w:noProof/>
                <w:rPrChange w:id="89" w:author="Marlon Estiven. Ardila Martinez" w:date="2021-09-02T17:26:00Z">
                  <w:rPr>
                    <w:rStyle w:val="Hyperlink"/>
                    <w:rFonts w:cstheme="minorHAnsi"/>
                    <w:noProof/>
                  </w:rPr>
                </w:rPrChange>
              </w:rPr>
              <w:delText>RESULTADOS</w:delText>
            </w:r>
            <w:r w:rsidDel="00703E50">
              <w:rPr>
                <w:noProof/>
                <w:webHidden/>
              </w:rPr>
              <w:tab/>
            </w:r>
            <w:r w:rsidR="00703E50" w:rsidDel="00703E50">
              <w:rPr>
                <w:noProof/>
                <w:webHidden/>
              </w:rPr>
              <w:delText>4</w:delText>
            </w:r>
          </w:del>
        </w:p>
        <w:p w14:paraId="20D047B1" w14:textId="55DC4D0D" w:rsidR="00B7702D" w:rsidDel="00703E50" w:rsidRDefault="00B7702D">
          <w:pPr>
            <w:pStyle w:val="TOC3"/>
            <w:tabs>
              <w:tab w:val="left" w:pos="1320"/>
              <w:tab w:val="right" w:leader="dot" w:pos="8828"/>
            </w:tabs>
            <w:rPr>
              <w:del w:id="90" w:author="Marlon Estiven. Ardila Martinez" w:date="2021-09-02T17:26:00Z"/>
              <w:noProof/>
            </w:rPr>
          </w:pPr>
          <w:del w:id="91" w:author="Marlon Estiven. Ardila Martinez" w:date="2021-09-02T17:26:00Z">
            <w:r w:rsidRPr="00703E50" w:rsidDel="00703E50">
              <w:rPr>
                <w:noProof/>
                <w:rPrChange w:id="92" w:author="Marlon Estiven. Ardila Martinez" w:date="2021-09-02T17:26:00Z">
                  <w:rPr>
                    <w:rStyle w:val="Hyperlink"/>
                    <w:rFonts w:cstheme="minorHAnsi"/>
                    <w:noProof/>
                  </w:rPr>
                </w:rPrChange>
              </w:rPr>
              <w:delText>2.3.1.</w:delText>
            </w:r>
            <w:r w:rsidDel="00703E50">
              <w:rPr>
                <w:noProof/>
              </w:rPr>
              <w:tab/>
            </w:r>
            <w:r w:rsidRPr="00703E50" w:rsidDel="00703E50">
              <w:rPr>
                <w:noProof/>
                <w:rPrChange w:id="93" w:author="Marlon Estiven. Ardila Martinez" w:date="2021-09-02T17:26:00Z">
                  <w:rPr>
                    <w:rStyle w:val="Hyperlink"/>
                    <w:rFonts w:cstheme="minorHAnsi"/>
                    <w:noProof/>
                  </w:rPr>
                </w:rPrChange>
              </w:rPr>
              <w:delText>Total de Proyectos Migrados</w:delText>
            </w:r>
            <w:r w:rsidDel="00703E50">
              <w:rPr>
                <w:noProof/>
                <w:webHidden/>
              </w:rPr>
              <w:tab/>
            </w:r>
            <w:r w:rsidR="00703E50" w:rsidDel="00703E50">
              <w:rPr>
                <w:noProof/>
                <w:webHidden/>
              </w:rPr>
              <w:delText>4</w:delText>
            </w:r>
          </w:del>
        </w:p>
        <w:p w14:paraId="715B05D3" w14:textId="72F148DF" w:rsidR="00B7702D" w:rsidDel="00703E50" w:rsidRDefault="00B7702D">
          <w:pPr>
            <w:pStyle w:val="TOC3"/>
            <w:tabs>
              <w:tab w:val="left" w:pos="1320"/>
              <w:tab w:val="right" w:leader="dot" w:pos="8828"/>
            </w:tabs>
            <w:rPr>
              <w:del w:id="94" w:author="Marlon Estiven. Ardila Martinez" w:date="2021-09-02T17:26:00Z"/>
              <w:noProof/>
            </w:rPr>
          </w:pPr>
          <w:del w:id="95" w:author="Marlon Estiven. Ardila Martinez" w:date="2021-09-02T17:26:00Z">
            <w:r w:rsidRPr="00703E50" w:rsidDel="00703E50">
              <w:rPr>
                <w:noProof/>
                <w:rPrChange w:id="96" w:author="Marlon Estiven. Ardila Martinez" w:date="2021-09-02T17:26:00Z">
                  <w:rPr>
                    <w:rStyle w:val="Hyperlink"/>
                    <w:rFonts w:cstheme="minorHAnsi"/>
                    <w:noProof/>
                  </w:rPr>
                </w:rPrChange>
              </w:rPr>
              <w:delText>2.3.2.</w:delText>
            </w:r>
            <w:r w:rsidDel="00703E50">
              <w:rPr>
                <w:noProof/>
              </w:rPr>
              <w:tab/>
            </w:r>
            <w:r w:rsidRPr="00703E50" w:rsidDel="00703E50">
              <w:rPr>
                <w:noProof/>
                <w:rPrChange w:id="97" w:author="Marlon Estiven. Ardila Martinez" w:date="2021-09-02T17:26:00Z">
                  <w:rPr>
                    <w:rStyle w:val="Hyperlink"/>
                    <w:rFonts w:cstheme="minorHAnsi"/>
                    <w:noProof/>
                  </w:rPr>
                </w:rPrChange>
              </w:rPr>
              <w:delText>Totales de Control</w:delText>
            </w:r>
            <w:r w:rsidDel="00703E50">
              <w:rPr>
                <w:noProof/>
                <w:webHidden/>
              </w:rPr>
              <w:tab/>
            </w:r>
            <w:r w:rsidR="00703E50" w:rsidDel="00703E50">
              <w:rPr>
                <w:noProof/>
                <w:webHidden/>
              </w:rPr>
              <w:delText>4</w:delText>
            </w:r>
          </w:del>
        </w:p>
        <w:p w14:paraId="4BFB5627" w14:textId="2EBBB6EE" w:rsidR="00B7702D" w:rsidDel="00703E50" w:rsidRDefault="00B7702D">
          <w:pPr>
            <w:pStyle w:val="TOC3"/>
            <w:tabs>
              <w:tab w:val="left" w:pos="1320"/>
              <w:tab w:val="right" w:leader="dot" w:pos="8828"/>
            </w:tabs>
            <w:rPr>
              <w:del w:id="98" w:author="Marlon Estiven. Ardila Martinez" w:date="2021-09-02T17:26:00Z"/>
              <w:noProof/>
            </w:rPr>
          </w:pPr>
          <w:del w:id="99" w:author="Marlon Estiven. Ardila Martinez" w:date="2021-09-02T17:26:00Z">
            <w:r w:rsidRPr="00703E50" w:rsidDel="00703E50">
              <w:rPr>
                <w:noProof/>
                <w:rPrChange w:id="100" w:author="Marlon Estiven. Ardila Martinez" w:date="2021-09-02T17:26:00Z">
                  <w:rPr>
                    <w:rStyle w:val="Hyperlink"/>
                    <w:rFonts w:cstheme="minorHAnsi"/>
                    <w:noProof/>
                  </w:rPr>
                </w:rPrChange>
              </w:rPr>
              <w:delText>2.3.3.</w:delText>
            </w:r>
            <w:r w:rsidDel="00703E50">
              <w:rPr>
                <w:noProof/>
              </w:rPr>
              <w:tab/>
            </w:r>
            <w:r w:rsidRPr="00703E50" w:rsidDel="00703E50">
              <w:rPr>
                <w:noProof/>
                <w:rPrChange w:id="101" w:author="Marlon Estiven. Ardila Martinez" w:date="2021-09-02T17:26:00Z">
                  <w:rPr>
                    <w:rStyle w:val="Hyperlink"/>
                    <w:rFonts w:cstheme="minorHAnsi"/>
                    <w:noProof/>
                  </w:rPr>
                </w:rPrChange>
              </w:rPr>
              <w:delText>Otras Verificaciones</w:delText>
            </w:r>
            <w:r w:rsidDel="00703E50">
              <w:rPr>
                <w:noProof/>
                <w:webHidden/>
              </w:rPr>
              <w:tab/>
            </w:r>
            <w:r w:rsidR="00703E50" w:rsidDel="00703E50">
              <w:rPr>
                <w:noProof/>
                <w:webHidden/>
              </w:rPr>
              <w:delText>6</w:delText>
            </w:r>
          </w:del>
        </w:p>
        <w:p w14:paraId="04250298" w14:textId="239D1C59" w:rsidR="00B7702D" w:rsidDel="00703E50" w:rsidRDefault="00B7702D">
          <w:pPr>
            <w:pStyle w:val="TOC2"/>
            <w:tabs>
              <w:tab w:val="left" w:pos="880"/>
              <w:tab w:val="right" w:leader="dot" w:pos="8828"/>
            </w:tabs>
            <w:rPr>
              <w:del w:id="102" w:author="Marlon Estiven. Ardila Martinez" w:date="2021-09-02T17:26:00Z"/>
              <w:noProof/>
            </w:rPr>
          </w:pPr>
          <w:del w:id="103" w:author="Marlon Estiven. Ardila Martinez" w:date="2021-09-02T17:26:00Z">
            <w:r w:rsidRPr="00703E50" w:rsidDel="00703E50">
              <w:rPr>
                <w:noProof/>
                <w:rPrChange w:id="104" w:author="Marlon Estiven. Ardila Martinez" w:date="2021-09-02T17:26:00Z">
                  <w:rPr>
                    <w:rStyle w:val="Hyperlink"/>
                    <w:rFonts w:cstheme="minorHAnsi"/>
                    <w:noProof/>
                  </w:rPr>
                </w:rPrChange>
              </w:rPr>
              <w:delText>2.4.</w:delText>
            </w:r>
            <w:r w:rsidDel="00703E50">
              <w:rPr>
                <w:noProof/>
              </w:rPr>
              <w:tab/>
            </w:r>
            <w:r w:rsidRPr="00703E50" w:rsidDel="00703E50">
              <w:rPr>
                <w:noProof/>
                <w:rPrChange w:id="105" w:author="Marlon Estiven. Ardila Martinez" w:date="2021-09-02T17:26:00Z">
                  <w:rPr>
                    <w:rStyle w:val="Hyperlink"/>
                    <w:rFonts w:cstheme="minorHAnsi"/>
                    <w:noProof/>
                  </w:rPr>
                </w:rPrChange>
              </w:rPr>
              <w:delText>Ajustes Post-Implementación</w:delText>
            </w:r>
            <w:r w:rsidDel="00703E50">
              <w:rPr>
                <w:noProof/>
                <w:webHidden/>
              </w:rPr>
              <w:tab/>
            </w:r>
            <w:r w:rsidR="00703E50" w:rsidDel="00703E50">
              <w:rPr>
                <w:noProof/>
                <w:webHidden/>
              </w:rPr>
              <w:delText>8</w:delText>
            </w:r>
          </w:del>
        </w:p>
        <w:p w14:paraId="1AE12E54" w14:textId="4880B611" w:rsidR="00B7702D" w:rsidDel="00703E50" w:rsidRDefault="00B7702D">
          <w:pPr>
            <w:pStyle w:val="TOC3"/>
            <w:tabs>
              <w:tab w:val="left" w:pos="1320"/>
              <w:tab w:val="right" w:leader="dot" w:pos="8828"/>
            </w:tabs>
            <w:rPr>
              <w:del w:id="106" w:author="Marlon Estiven. Ardila Martinez" w:date="2021-09-02T17:26:00Z"/>
              <w:noProof/>
            </w:rPr>
          </w:pPr>
          <w:del w:id="107" w:author="Marlon Estiven. Ardila Martinez" w:date="2021-09-02T17:26:00Z">
            <w:r w:rsidRPr="00703E50" w:rsidDel="00703E50">
              <w:rPr>
                <w:noProof/>
                <w:rPrChange w:id="108" w:author="Marlon Estiven. Ardila Martinez" w:date="2021-09-02T17:26:00Z">
                  <w:rPr>
                    <w:rStyle w:val="Hyperlink"/>
                    <w:rFonts w:cstheme="minorHAnsi"/>
                    <w:noProof/>
                  </w:rPr>
                </w:rPrChange>
              </w:rPr>
              <w:delText>2.4.1</w:delText>
            </w:r>
            <w:r w:rsidDel="00703E50">
              <w:rPr>
                <w:noProof/>
              </w:rPr>
              <w:tab/>
            </w:r>
            <w:r w:rsidRPr="00703E50" w:rsidDel="00703E50">
              <w:rPr>
                <w:noProof/>
                <w:rPrChange w:id="109" w:author="Marlon Estiven. Ardila Martinez" w:date="2021-09-02T17:26:00Z">
                  <w:rPr>
                    <w:rStyle w:val="Hyperlink"/>
                    <w:rFonts w:cstheme="minorHAnsi"/>
                    <w:noProof/>
                  </w:rPr>
                </w:rPrChange>
              </w:rPr>
              <w:delText xml:space="preserve">Ejecución de </w:delText>
            </w:r>
            <w:r w:rsidRPr="00703E50" w:rsidDel="00703E50">
              <w:rPr>
                <w:noProof/>
                <w:rPrChange w:id="110" w:author="Marlon Estiven. Ardila Martinez" w:date="2021-09-02T17:26:00Z">
                  <w:rPr>
                    <w:rStyle w:val="Hyperlink"/>
                    <w:rFonts w:cstheme="minorHAnsi"/>
                    <w:noProof/>
                    <w:lang w:val="en-AU"/>
                  </w:rPr>
                </w:rPrChange>
              </w:rPr>
              <w:delText>Power Shells</w:delText>
            </w:r>
            <w:r w:rsidRPr="00703E50" w:rsidDel="00703E50">
              <w:rPr>
                <w:noProof/>
                <w:rPrChange w:id="111" w:author="Marlon Estiven. Ardila Martinez" w:date="2021-09-02T17:26:00Z">
                  <w:rPr>
                    <w:rStyle w:val="Hyperlink"/>
                    <w:rFonts w:cstheme="minorHAnsi"/>
                    <w:noProof/>
                  </w:rPr>
                </w:rPrChange>
              </w:rPr>
              <w:delText xml:space="preserve"> para cambios masivos.</w:delText>
            </w:r>
            <w:r w:rsidDel="00703E50">
              <w:rPr>
                <w:noProof/>
                <w:webHidden/>
              </w:rPr>
              <w:tab/>
            </w:r>
            <w:r w:rsidR="00703E50" w:rsidDel="00703E50">
              <w:rPr>
                <w:noProof/>
                <w:webHidden/>
              </w:rPr>
              <w:delText>8</w:delText>
            </w:r>
          </w:del>
        </w:p>
        <w:p w14:paraId="4BBB0D54" w14:textId="6B29A6A4" w:rsidR="00B7702D" w:rsidDel="00703E50" w:rsidRDefault="00B7702D">
          <w:pPr>
            <w:pStyle w:val="TOC2"/>
            <w:tabs>
              <w:tab w:val="left" w:pos="880"/>
              <w:tab w:val="right" w:leader="dot" w:pos="8828"/>
            </w:tabs>
            <w:rPr>
              <w:del w:id="112" w:author="Marlon Estiven. Ardila Martinez" w:date="2021-09-02T17:26:00Z"/>
              <w:noProof/>
            </w:rPr>
          </w:pPr>
          <w:del w:id="113" w:author="Marlon Estiven. Ardila Martinez" w:date="2021-09-02T17:26:00Z">
            <w:r w:rsidRPr="00703E50" w:rsidDel="00703E50">
              <w:rPr>
                <w:noProof/>
                <w:rPrChange w:id="114" w:author="Marlon Estiven. Ardila Martinez" w:date="2021-09-02T17:26:00Z">
                  <w:rPr>
                    <w:rStyle w:val="Hyperlink"/>
                    <w:rFonts w:cstheme="minorHAnsi"/>
                    <w:noProof/>
                  </w:rPr>
                </w:rPrChange>
              </w:rPr>
              <w:delText>2.5.</w:delText>
            </w:r>
            <w:r w:rsidDel="00703E50">
              <w:rPr>
                <w:noProof/>
              </w:rPr>
              <w:tab/>
            </w:r>
            <w:r w:rsidRPr="00703E50" w:rsidDel="00703E50">
              <w:rPr>
                <w:noProof/>
                <w:rPrChange w:id="115" w:author="Marlon Estiven. Ardila Martinez" w:date="2021-09-02T17:26:00Z">
                  <w:rPr>
                    <w:rStyle w:val="Hyperlink"/>
                    <w:rFonts w:cstheme="minorHAnsi"/>
                    <w:noProof/>
                  </w:rPr>
                </w:rPrChange>
              </w:rPr>
              <w:delText>Pruebas Post-Implementación con Usuarios Finales</w:delText>
            </w:r>
            <w:r w:rsidDel="00703E50">
              <w:rPr>
                <w:noProof/>
                <w:webHidden/>
              </w:rPr>
              <w:tab/>
            </w:r>
            <w:r w:rsidR="00703E50" w:rsidDel="00703E50">
              <w:rPr>
                <w:noProof/>
                <w:webHidden/>
              </w:rPr>
              <w:delText>8</w:delText>
            </w:r>
          </w:del>
        </w:p>
        <w:p w14:paraId="61FB2DEC" w14:textId="5A205320" w:rsidR="00B7702D" w:rsidDel="00703E50" w:rsidRDefault="00B7702D">
          <w:pPr>
            <w:pStyle w:val="TOC2"/>
            <w:tabs>
              <w:tab w:val="left" w:pos="880"/>
              <w:tab w:val="right" w:leader="dot" w:pos="8828"/>
            </w:tabs>
            <w:rPr>
              <w:del w:id="116" w:author="Marlon Estiven. Ardila Martinez" w:date="2021-09-02T17:26:00Z"/>
              <w:noProof/>
            </w:rPr>
          </w:pPr>
          <w:del w:id="117" w:author="Marlon Estiven. Ardila Martinez" w:date="2021-09-02T17:26:00Z">
            <w:r w:rsidRPr="00703E50" w:rsidDel="00703E50">
              <w:rPr>
                <w:noProof/>
                <w:rPrChange w:id="118" w:author="Marlon Estiven. Ardila Martinez" w:date="2021-09-02T17:26:00Z">
                  <w:rPr>
                    <w:rStyle w:val="Hyperlink"/>
                    <w:rFonts w:cstheme="minorHAnsi"/>
                    <w:noProof/>
                  </w:rPr>
                </w:rPrChange>
              </w:rPr>
              <w:delText>2.6.</w:delText>
            </w:r>
            <w:r w:rsidDel="00703E50">
              <w:rPr>
                <w:noProof/>
              </w:rPr>
              <w:tab/>
            </w:r>
            <w:r w:rsidRPr="00703E50" w:rsidDel="00703E50">
              <w:rPr>
                <w:noProof/>
                <w:rPrChange w:id="119" w:author="Marlon Estiven. Ardila Martinez" w:date="2021-09-02T17:26:00Z">
                  <w:rPr>
                    <w:rStyle w:val="Hyperlink"/>
                    <w:rFonts w:cstheme="minorHAnsi"/>
                    <w:noProof/>
                  </w:rPr>
                </w:rPrChange>
              </w:rPr>
              <w:delText>Observaciones pruebas Post-Implementación</w:delText>
            </w:r>
            <w:r w:rsidDel="00703E50">
              <w:rPr>
                <w:noProof/>
                <w:webHidden/>
              </w:rPr>
              <w:tab/>
            </w:r>
            <w:r w:rsidR="00703E50" w:rsidDel="00703E50">
              <w:rPr>
                <w:noProof/>
                <w:webHidden/>
              </w:rPr>
              <w:delText>9</w:delText>
            </w:r>
          </w:del>
        </w:p>
        <w:p w14:paraId="7C1DB1D7" w14:textId="4ABEF480" w:rsidR="00B7702D" w:rsidDel="00703E50" w:rsidRDefault="00B7702D">
          <w:pPr>
            <w:pStyle w:val="TOC2"/>
            <w:tabs>
              <w:tab w:val="left" w:pos="880"/>
              <w:tab w:val="right" w:leader="dot" w:pos="8828"/>
            </w:tabs>
            <w:rPr>
              <w:del w:id="120" w:author="Marlon Estiven. Ardila Martinez" w:date="2021-09-02T17:26:00Z"/>
              <w:noProof/>
            </w:rPr>
          </w:pPr>
          <w:del w:id="121" w:author="Marlon Estiven. Ardila Martinez" w:date="2021-09-02T17:26:00Z">
            <w:r w:rsidRPr="00703E50" w:rsidDel="00703E50">
              <w:rPr>
                <w:noProof/>
                <w:rPrChange w:id="122" w:author="Marlon Estiven. Ardila Martinez" w:date="2021-09-02T17:26:00Z">
                  <w:rPr>
                    <w:rStyle w:val="Hyperlink"/>
                    <w:rFonts w:cstheme="minorHAnsi"/>
                    <w:noProof/>
                  </w:rPr>
                </w:rPrChange>
              </w:rPr>
              <w:delText>2.7.</w:delText>
            </w:r>
            <w:r w:rsidDel="00703E50">
              <w:rPr>
                <w:noProof/>
              </w:rPr>
              <w:tab/>
            </w:r>
            <w:r w:rsidRPr="00703E50" w:rsidDel="00703E50">
              <w:rPr>
                <w:noProof/>
                <w:rPrChange w:id="123" w:author="Marlon Estiven. Ardila Martinez" w:date="2021-09-02T17:26:00Z">
                  <w:rPr>
                    <w:rStyle w:val="Hyperlink"/>
                    <w:rFonts w:cstheme="minorHAnsi"/>
                    <w:noProof/>
                  </w:rPr>
                </w:rPrChange>
              </w:rPr>
              <w:delText>Salida en Vivo</w:delText>
            </w:r>
            <w:r w:rsidDel="00703E50">
              <w:rPr>
                <w:noProof/>
                <w:webHidden/>
              </w:rPr>
              <w:tab/>
            </w:r>
            <w:r w:rsidR="00703E50" w:rsidDel="00703E50">
              <w:rPr>
                <w:noProof/>
                <w:webHidden/>
              </w:rPr>
              <w:delText>10</w:delText>
            </w:r>
          </w:del>
        </w:p>
        <w:p w14:paraId="1A3C6FA8" w14:textId="570F6399" w:rsidR="00B7702D" w:rsidDel="00703E50" w:rsidRDefault="00B7702D">
          <w:pPr>
            <w:pStyle w:val="TOC2"/>
            <w:tabs>
              <w:tab w:val="left" w:pos="880"/>
              <w:tab w:val="right" w:leader="dot" w:pos="8828"/>
            </w:tabs>
            <w:rPr>
              <w:del w:id="124" w:author="Marlon Estiven. Ardila Martinez" w:date="2021-09-02T17:26:00Z"/>
              <w:noProof/>
            </w:rPr>
          </w:pPr>
          <w:del w:id="125" w:author="Marlon Estiven. Ardila Martinez" w:date="2021-09-02T17:26:00Z">
            <w:r w:rsidRPr="00703E50" w:rsidDel="00703E50">
              <w:rPr>
                <w:noProof/>
                <w:rPrChange w:id="126" w:author="Marlon Estiven. Ardila Martinez" w:date="2021-09-02T17:26:00Z">
                  <w:rPr>
                    <w:rStyle w:val="Hyperlink"/>
                    <w:rFonts w:cstheme="minorHAnsi"/>
                    <w:noProof/>
                  </w:rPr>
                </w:rPrChange>
              </w:rPr>
              <w:delText>2.8.</w:delText>
            </w:r>
            <w:r w:rsidDel="00703E50">
              <w:rPr>
                <w:noProof/>
              </w:rPr>
              <w:tab/>
            </w:r>
            <w:r w:rsidRPr="00703E50" w:rsidDel="00703E50">
              <w:rPr>
                <w:noProof/>
                <w:rPrChange w:id="127" w:author="Marlon Estiven. Ardila Martinez" w:date="2021-09-02T17:26:00Z">
                  <w:rPr>
                    <w:rStyle w:val="Hyperlink"/>
                    <w:rFonts w:cstheme="minorHAnsi"/>
                    <w:noProof/>
                  </w:rPr>
                </w:rPrChange>
              </w:rPr>
              <w:delText>Incidentes Post-Migración</w:delText>
            </w:r>
            <w:r w:rsidDel="00703E50">
              <w:rPr>
                <w:noProof/>
                <w:webHidden/>
              </w:rPr>
              <w:tab/>
            </w:r>
            <w:r w:rsidR="00703E50" w:rsidDel="00703E50">
              <w:rPr>
                <w:noProof/>
                <w:webHidden/>
              </w:rPr>
              <w:delText>10</w:delText>
            </w:r>
          </w:del>
        </w:p>
        <w:p w14:paraId="632FC817" w14:textId="1B943EE6" w:rsidR="0054312B" w:rsidRPr="00C41436" w:rsidRDefault="0054312B">
          <w:pPr>
            <w:rPr>
              <w:rFonts w:cstheme="minorHAnsi"/>
            </w:rPr>
          </w:pPr>
          <w:r w:rsidRPr="00C41436">
            <w:rPr>
              <w:rFonts w:cstheme="minorHAnsi"/>
              <w:b/>
              <w:bCs/>
              <w:noProof/>
            </w:rPr>
            <w:fldChar w:fldCharType="end"/>
          </w:r>
        </w:p>
      </w:sdtContent>
    </w:sdt>
    <w:p w14:paraId="6425890D" w14:textId="4039E40F" w:rsidR="00995B4F" w:rsidRDefault="00995B4F">
      <w:pPr>
        <w:spacing w:after="160" w:line="259" w:lineRule="auto"/>
        <w:rPr>
          <w:rFonts w:cstheme="minorHAnsi"/>
        </w:rPr>
      </w:pPr>
      <w:r>
        <w:rPr>
          <w:rFonts w:cstheme="minorHAnsi"/>
        </w:rPr>
        <w:br w:type="page"/>
      </w:r>
    </w:p>
    <w:p w14:paraId="0F07A9FE" w14:textId="3D2DC3BF" w:rsidR="00461EA2" w:rsidRPr="00C41436" w:rsidRDefault="00B90D9B" w:rsidP="00B90D9B">
      <w:pPr>
        <w:pStyle w:val="Heading1"/>
        <w:numPr>
          <w:ilvl w:val="0"/>
          <w:numId w:val="2"/>
        </w:numPr>
        <w:jc w:val="both"/>
        <w:rPr>
          <w:rFonts w:asciiTheme="minorHAnsi" w:hAnsiTheme="minorHAnsi" w:cstheme="minorHAnsi"/>
        </w:rPr>
      </w:pPr>
      <w:r w:rsidRPr="00C41436">
        <w:rPr>
          <w:rFonts w:asciiTheme="minorHAnsi" w:hAnsiTheme="minorHAnsi" w:cstheme="minorHAnsi"/>
        </w:rPr>
        <w:lastRenderedPageBreak/>
        <w:t xml:space="preserve"> </w:t>
      </w:r>
      <w:bookmarkStart w:id="128" w:name="_Toc81572894"/>
      <w:r w:rsidRPr="00C41436">
        <w:rPr>
          <w:rFonts w:asciiTheme="minorHAnsi" w:hAnsiTheme="minorHAnsi" w:cstheme="minorHAnsi"/>
        </w:rPr>
        <w:t>Propósito</w:t>
      </w:r>
      <w:bookmarkEnd w:id="128"/>
    </w:p>
    <w:p w14:paraId="0ABBA242" w14:textId="77777777" w:rsidR="00C41436" w:rsidRDefault="00C41436" w:rsidP="00B90D9B">
      <w:pPr>
        <w:jc w:val="both"/>
        <w:rPr>
          <w:rFonts w:cstheme="minorHAnsi"/>
        </w:rPr>
      </w:pPr>
    </w:p>
    <w:p w14:paraId="341128D3" w14:textId="5B598893" w:rsidR="00461EA2" w:rsidRPr="00C41436" w:rsidRDefault="00461EA2" w:rsidP="00B90D9B">
      <w:pPr>
        <w:jc w:val="both"/>
        <w:rPr>
          <w:rFonts w:cstheme="minorHAnsi"/>
        </w:rPr>
      </w:pPr>
      <w:r w:rsidRPr="00C41436">
        <w:rPr>
          <w:rFonts w:cstheme="minorHAnsi"/>
        </w:rPr>
        <w:t xml:space="preserve">Este documento presenta un resumen ejecutivo sobre el proceso de Migración de </w:t>
      </w:r>
      <w:proofErr w:type="spellStart"/>
      <w:r w:rsidRPr="00C41436">
        <w:rPr>
          <w:rFonts w:cstheme="minorHAnsi"/>
        </w:rPr>
        <w:t>Team</w:t>
      </w:r>
      <w:proofErr w:type="spellEnd"/>
      <w:r w:rsidRPr="00C41436">
        <w:rPr>
          <w:rFonts w:cstheme="minorHAnsi"/>
        </w:rPr>
        <w:t xml:space="preserve"> </w:t>
      </w:r>
      <w:proofErr w:type="spellStart"/>
      <w:r w:rsidRPr="00C41436">
        <w:rPr>
          <w:rFonts w:cstheme="minorHAnsi"/>
        </w:rPr>
        <w:t>Foundation</w:t>
      </w:r>
      <w:proofErr w:type="spellEnd"/>
      <w:r w:rsidRPr="00C41436">
        <w:rPr>
          <w:rFonts w:cstheme="minorHAnsi"/>
        </w:rPr>
        <w:t xml:space="preserve"> Server (TFS) 201</w:t>
      </w:r>
      <w:ins w:id="129" w:author="Marlon Estiven. Ardila Martinez" w:date="2021-09-02T15:18:00Z">
        <w:r w:rsidR="00333023">
          <w:rPr>
            <w:rFonts w:cstheme="minorHAnsi"/>
          </w:rPr>
          <w:t>5</w:t>
        </w:r>
      </w:ins>
      <w:del w:id="130" w:author="Marlon Estiven. Ardila Martinez" w:date="2021-09-02T15:18:00Z">
        <w:r w:rsidRPr="00C41436" w:rsidDel="00333023">
          <w:rPr>
            <w:rFonts w:cstheme="minorHAnsi"/>
          </w:rPr>
          <w:delText>7</w:delText>
        </w:r>
      </w:del>
      <w:r w:rsidRPr="00C41436">
        <w:rPr>
          <w:rFonts w:cstheme="minorHAnsi"/>
        </w:rPr>
        <w:t xml:space="preserve"> a Azure </w:t>
      </w:r>
      <w:proofErr w:type="spellStart"/>
      <w:r w:rsidRPr="00C41436">
        <w:rPr>
          <w:rFonts w:cstheme="minorHAnsi"/>
        </w:rPr>
        <w:t>Devops</w:t>
      </w:r>
      <w:proofErr w:type="spellEnd"/>
      <w:r w:rsidRPr="00C41436">
        <w:rPr>
          <w:rFonts w:cstheme="minorHAnsi"/>
        </w:rPr>
        <w:t xml:space="preserve"> Server (ADS) 20</w:t>
      </w:r>
      <w:ins w:id="131" w:author="Marlon Estiven. Ardila Martinez" w:date="2021-09-02T15:18:00Z">
        <w:r w:rsidR="00333023">
          <w:rPr>
            <w:rFonts w:cstheme="minorHAnsi"/>
          </w:rPr>
          <w:t>20</w:t>
        </w:r>
      </w:ins>
      <w:del w:id="132" w:author="Marlon Estiven. Ardila Martinez" w:date="2021-09-02T15:18:00Z">
        <w:r w:rsidRPr="00C41436" w:rsidDel="00333023">
          <w:rPr>
            <w:rFonts w:cstheme="minorHAnsi"/>
          </w:rPr>
          <w:delText>19</w:delText>
        </w:r>
      </w:del>
      <w:r w:rsidRPr="00C41436">
        <w:rPr>
          <w:rFonts w:cstheme="minorHAnsi"/>
        </w:rPr>
        <w:t xml:space="preserve">, realizado </w:t>
      </w:r>
      <w:ins w:id="133" w:author="Marlon Estiven. Ardila Martinez" w:date="2021-09-02T15:19:00Z">
        <w:r w:rsidR="00333023">
          <w:rPr>
            <w:rFonts w:cstheme="minorHAnsi"/>
          </w:rPr>
          <w:t>el</w:t>
        </w:r>
      </w:ins>
      <w:del w:id="134" w:author="Marlon Estiven. Ardila Martinez" w:date="2021-09-02T15:19:00Z">
        <w:r w:rsidRPr="00C41436" w:rsidDel="00333023">
          <w:rPr>
            <w:rFonts w:cstheme="minorHAnsi"/>
          </w:rPr>
          <w:delText>los</w:delText>
        </w:r>
      </w:del>
      <w:r w:rsidRPr="00C41436">
        <w:rPr>
          <w:rFonts w:cstheme="minorHAnsi"/>
        </w:rPr>
        <w:t xml:space="preserve"> días </w:t>
      </w:r>
      <w:ins w:id="135" w:author="Marlon Estiven. Ardila Martinez" w:date="2021-09-02T15:18:00Z">
        <w:r w:rsidR="00333023">
          <w:rPr>
            <w:rFonts w:cstheme="minorHAnsi"/>
          </w:rPr>
          <w:t>28</w:t>
        </w:r>
      </w:ins>
      <w:del w:id="136" w:author="Marlon Estiven. Ardila Martinez" w:date="2021-09-02T15:18:00Z">
        <w:r w:rsidRPr="00C41436" w:rsidDel="00333023">
          <w:rPr>
            <w:rFonts w:cstheme="minorHAnsi"/>
          </w:rPr>
          <w:delText>16 a 18</w:delText>
        </w:r>
      </w:del>
      <w:r w:rsidRPr="00C41436">
        <w:rPr>
          <w:rFonts w:cstheme="minorHAnsi"/>
        </w:rPr>
        <w:t xml:space="preserve"> de </w:t>
      </w:r>
      <w:r w:rsidR="0054312B" w:rsidRPr="00C41436">
        <w:rPr>
          <w:rFonts w:cstheme="minorHAnsi"/>
        </w:rPr>
        <w:t>o</w:t>
      </w:r>
      <w:r w:rsidRPr="00C41436">
        <w:rPr>
          <w:rFonts w:cstheme="minorHAnsi"/>
        </w:rPr>
        <w:t>ctubre de 2020</w:t>
      </w:r>
      <w:del w:id="137" w:author="Marlon Estiven. Ardila Martinez" w:date="2021-09-02T15:19:00Z">
        <w:r w:rsidRPr="00C41436" w:rsidDel="00333023">
          <w:rPr>
            <w:rFonts w:cstheme="minorHAnsi"/>
          </w:rPr>
          <w:delText xml:space="preserve"> en Compensar</w:delText>
        </w:r>
      </w:del>
      <w:r w:rsidRPr="00C41436">
        <w:rPr>
          <w:rFonts w:cstheme="minorHAnsi"/>
        </w:rPr>
        <w:t>.</w:t>
      </w:r>
    </w:p>
    <w:p w14:paraId="1157FF4C" w14:textId="7110CC08" w:rsidR="00461EA2" w:rsidRDefault="00461EA2" w:rsidP="00B90D9B">
      <w:pPr>
        <w:jc w:val="both"/>
        <w:rPr>
          <w:rFonts w:cstheme="minorHAnsi"/>
        </w:rPr>
      </w:pPr>
    </w:p>
    <w:p w14:paraId="2C7032A3" w14:textId="77777777" w:rsidR="005D3C5E" w:rsidRPr="00C41436" w:rsidRDefault="005D3C5E" w:rsidP="00B90D9B">
      <w:pPr>
        <w:jc w:val="both"/>
        <w:rPr>
          <w:rFonts w:cstheme="minorHAnsi"/>
        </w:rPr>
      </w:pPr>
    </w:p>
    <w:p w14:paraId="77E9B583" w14:textId="51F544CB" w:rsidR="00461EA2" w:rsidRPr="00C41436" w:rsidRDefault="00B90D9B" w:rsidP="00B90D9B">
      <w:pPr>
        <w:pStyle w:val="Heading1"/>
        <w:numPr>
          <w:ilvl w:val="0"/>
          <w:numId w:val="2"/>
        </w:numPr>
        <w:jc w:val="both"/>
        <w:rPr>
          <w:rFonts w:asciiTheme="minorHAnsi" w:hAnsiTheme="minorHAnsi" w:cstheme="minorHAnsi"/>
        </w:rPr>
      </w:pPr>
      <w:bookmarkStart w:id="138" w:name="_Toc81572895"/>
      <w:r w:rsidRPr="00C41436">
        <w:rPr>
          <w:rStyle w:val="Heading1Char"/>
          <w:rFonts w:asciiTheme="minorHAnsi" w:hAnsiTheme="minorHAnsi" w:cstheme="minorHAnsi"/>
        </w:rPr>
        <w:t>Migración Azure</w:t>
      </w:r>
      <w:r w:rsidR="0054312B" w:rsidRPr="00C41436">
        <w:rPr>
          <w:rStyle w:val="Heading1Char"/>
          <w:rFonts w:asciiTheme="minorHAnsi" w:hAnsiTheme="minorHAnsi" w:cstheme="minorHAnsi"/>
        </w:rPr>
        <w:t xml:space="preserve"> </w:t>
      </w:r>
      <w:proofErr w:type="spellStart"/>
      <w:r w:rsidR="0054312B" w:rsidRPr="00C41436">
        <w:rPr>
          <w:rStyle w:val="Heading1Char"/>
          <w:rFonts w:asciiTheme="minorHAnsi" w:hAnsiTheme="minorHAnsi" w:cstheme="minorHAnsi"/>
        </w:rPr>
        <w:t>Devops</w:t>
      </w:r>
      <w:proofErr w:type="spellEnd"/>
      <w:r w:rsidR="0054312B" w:rsidRPr="00C41436">
        <w:rPr>
          <w:rStyle w:val="Heading1Char"/>
          <w:rFonts w:asciiTheme="minorHAnsi" w:hAnsiTheme="minorHAnsi" w:cstheme="minorHAnsi"/>
        </w:rPr>
        <w:t xml:space="preserve"> </w:t>
      </w:r>
      <w:r w:rsidR="00C41436" w:rsidRPr="00C41436">
        <w:rPr>
          <w:rStyle w:val="Heading1Char"/>
          <w:rFonts w:asciiTheme="minorHAnsi" w:hAnsiTheme="minorHAnsi" w:cstheme="minorHAnsi"/>
        </w:rPr>
        <w:t>Server (</w:t>
      </w:r>
      <w:r w:rsidR="0054312B" w:rsidRPr="00C41436">
        <w:rPr>
          <w:rStyle w:val="Heading1Char"/>
          <w:rFonts w:asciiTheme="minorHAnsi" w:hAnsiTheme="minorHAnsi" w:cstheme="minorHAnsi"/>
        </w:rPr>
        <w:t xml:space="preserve">ADS) </w:t>
      </w:r>
      <w:del w:id="139" w:author="Marlon Estiven. Ardila Martinez" w:date="2021-09-02T15:19:00Z">
        <w:r w:rsidR="0054312B" w:rsidRPr="00C41436" w:rsidDel="00333023">
          <w:rPr>
            <w:rStyle w:val="Heading1Char"/>
            <w:rFonts w:asciiTheme="minorHAnsi" w:hAnsiTheme="minorHAnsi" w:cstheme="minorHAnsi"/>
          </w:rPr>
          <w:delText>2019</w:delText>
        </w:r>
      </w:del>
      <w:ins w:id="140" w:author="Marlon Estiven. Ardila Martinez" w:date="2021-09-02T15:19:00Z">
        <w:r w:rsidR="00333023">
          <w:rPr>
            <w:rStyle w:val="Heading1Char"/>
            <w:rFonts w:asciiTheme="minorHAnsi" w:hAnsiTheme="minorHAnsi" w:cstheme="minorHAnsi"/>
          </w:rPr>
          <w:t>2020</w:t>
        </w:r>
      </w:ins>
      <w:bookmarkEnd w:id="138"/>
    </w:p>
    <w:p w14:paraId="5BE5578D" w14:textId="7F4003FC" w:rsidR="00461EA2" w:rsidRDefault="00461EA2" w:rsidP="00B90D9B">
      <w:pPr>
        <w:jc w:val="both"/>
        <w:rPr>
          <w:rFonts w:cstheme="minorHAnsi"/>
        </w:rPr>
      </w:pPr>
    </w:p>
    <w:p w14:paraId="55E5C88A" w14:textId="77777777" w:rsidR="005D3C5E" w:rsidRPr="00C41436" w:rsidRDefault="005D3C5E" w:rsidP="00B90D9B">
      <w:pPr>
        <w:jc w:val="both"/>
        <w:rPr>
          <w:rFonts w:cstheme="minorHAnsi"/>
        </w:rPr>
      </w:pPr>
    </w:p>
    <w:p w14:paraId="085CAAE5" w14:textId="3B71E1A9" w:rsidR="00461EA2" w:rsidRPr="00C41436" w:rsidRDefault="00461EA2" w:rsidP="00B90D9B">
      <w:pPr>
        <w:pStyle w:val="Heading2"/>
        <w:numPr>
          <w:ilvl w:val="1"/>
          <w:numId w:val="2"/>
        </w:numPr>
        <w:jc w:val="both"/>
        <w:rPr>
          <w:rFonts w:asciiTheme="minorHAnsi" w:hAnsiTheme="minorHAnsi" w:cstheme="minorHAnsi"/>
        </w:rPr>
      </w:pPr>
      <w:bookmarkStart w:id="141" w:name="_Toc81572896"/>
      <w:r w:rsidRPr="00C41436">
        <w:rPr>
          <w:rFonts w:asciiTheme="minorHAnsi" w:hAnsiTheme="minorHAnsi" w:cstheme="minorHAnsi"/>
        </w:rPr>
        <w:t>R</w:t>
      </w:r>
      <w:r w:rsidR="0054312B" w:rsidRPr="00C41436">
        <w:rPr>
          <w:rFonts w:asciiTheme="minorHAnsi" w:hAnsiTheme="minorHAnsi" w:cstheme="minorHAnsi"/>
        </w:rPr>
        <w:t>equisitos Previos</w:t>
      </w:r>
      <w:bookmarkEnd w:id="141"/>
    </w:p>
    <w:p w14:paraId="6614D188" w14:textId="77777777" w:rsidR="00461EA2" w:rsidRPr="00C41436" w:rsidRDefault="00461EA2" w:rsidP="00B90D9B">
      <w:pPr>
        <w:jc w:val="both"/>
        <w:rPr>
          <w:rFonts w:cstheme="minorHAnsi"/>
        </w:rPr>
      </w:pPr>
    </w:p>
    <w:p w14:paraId="47B72D0A" w14:textId="19DD6283" w:rsidR="00461EA2" w:rsidRPr="00C41436" w:rsidRDefault="00461EA2" w:rsidP="00B90D9B">
      <w:pPr>
        <w:jc w:val="both"/>
        <w:rPr>
          <w:rFonts w:cstheme="minorHAnsi"/>
        </w:rPr>
      </w:pPr>
      <w:r w:rsidRPr="00C41436">
        <w:rPr>
          <w:rFonts w:cstheme="minorHAnsi"/>
        </w:rPr>
        <w:t xml:space="preserve">Previo a la migración definitiva, se realizaron las siguientes actividades, </w:t>
      </w:r>
      <w:r w:rsidR="0054312B" w:rsidRPr="00C41436">
        <w:rPr>
          <w:rFonts w:cstheme="minorHAnsi"/>
        </w:rPr>
        <w:t>los</w:t>
      </w:r>
      <w:r w:rsidRPr="00C41436">
        <w:rPr>
          <w:rFonts w:cstheme="minorHAnsi"/>
        </w:rPr>
        <w:t xml:space="preserve"> resultados e hitos de finalización fueron conocidos por el equipo del proyecto:</w:t>
      </w:r>
    </w:p>
    <w:p w14:paraId="5947C248" w14:textId="77777777" w:rsidR="00461EA2" w:rsidRPr="00C41436" w:rsidRDefault="00461EA2" w:rsidP="00B90D9B">
      <w:pPr>
        <w:jc w:val="both"/>
        <w:rPr>
          <w:rFonts w:cstheme="minorHAnsi"/>
        </w:rPr>
      </w:pPr>
    </w:p>
    <w:p w14:paraId="3F9166B1" w14:textId="77777777" w:rsidR="00795A2C" w:rsidRPr="00C41436" w:rsidRDefault="00795A2C" w:rsidP="00795A2C">
      <w:pPr>
        <w:pStyle w:val="ListParagraph"/>
        <w:numPr>
          <w:ilvl w:val="0"/>
          <w:numId w:val="6"/>
        </w:numPr>
        <w:jc w:val="both"/>
        <w:rPr>
          <w:rStyle w:val="Heading3Char"/>
          <w:rFonts w:asciiTheme="minorHAnsi" w:hAnsiTheme="minorHAnsi" w:cstheme="minorHAnsi"/>
          <w:vanish/>
        </w:rPr>
      </w:pPr>
    </w:p>
    <w:p w14:paraId="2C39AB33" w14:textId="77777777" w:rsidR="00795A2C" w:rsidRPr="00C41436" w:rsidRDefault="00795A2C" w:rsidP="00795A2C">
      <w:pPr>
        <w:pStyle w:val="ListParagraph"/>
        <w:numPr>
          <w:ilvl w:val="0"/>
          <w:numId w:val="6"/>
        </w:numPr>
        <w:jc w:val="both"/>
        <w:rPr>
          <w:rStyle w:val="Heading3Char"/>
          <w:rFonts w:asciiTheme="minorHAnsi" w:hAnsiTheme="minorHAnsi" w:cstheme="minorHAnsi"/>
          <w:vanish/>
        </w:rPr>
      </w:pPr>
    </w:p>
    <w:p w14:paraId="5C0C44BC" w14:textId="77777777" w:rsidR="00795A2C" w:rsidRPr="00C41436" w:rsidRDefault="00795A2C" w:rsidP="00795A2C">
      <w:pPr>
        <w:pStyle w:val="ListParagraph"/>
        <w:numPr>
          <w:ilvl w:val="1"/>
          <w:numId w:val="6"/>
        </w:numPr>
        <w:jc w:val="both"/>
        <w:rPr>
          <w:rStyle w:val="Heading3Char"/>
          <w:rFonts w:asciiTheme="minorHAnsi" w:hAnsiTheme="minorHAnsi" w:cstheme="minorHAnsi"/>
          <w:vanish/>
        </w:rPr>
      </w:pPr>
    </w:p>
    <w:p w14:paraId="6B1CAD75" w14:textId="69E4C76B" w:rsidR="00795A2C" w:rsidRPr="00C41436" w:rsidRDefault="0054312B" w:rsidP="00795A2C">
      <w:pPr>
        <w:pStyle w:val="Heading3"/>
        <w:numPr>
          <w:ilvl w:val="2"/>
          <w:numId w:val="6"/>
        </w:numPr>
        <w:rPr>
          <w:rFonts w:asciiTheme="minorHAnsi" w:hAnsiTheme="minorHAnsi" w:cstheme="minorHAnsi"/>
        </w:rPr>
      </w:pPr>
      <w:bookmarkStart w:id="142" w:name="_Toc81572897"/>
      <w:r w:rsidRPr="00C41436">
        <w:rPr>
          <w:rStyle w:val="Heading3Char"/>
          <w:rFonts w:asciiTheme="minorHAnsi" w:hAnsiTheme="minorHAnsi" w:cstheme="minorHAnsi"/>
        </w:rPr>
        <w:t>Instalación y configuración ADS 2</w:t>
      </w:r>
      <w:ins w:id="143" w:author="Marlon Estiven. Ardila Martinez" w:date="2021-09-02T15:20:00Z">
        <w:r w:rsidR="00333023">
          <w:rPr>
            <w:rStyle w:val="Heading3Char"/>
            <w:rFonts w:asciiTheme="minorHAnsi" w:hAnsiTheme="minorHAnsi" w:cstheme="minorHAnsi"/>
          </w:rPr>
          <w:t>020</w:t>
        </w:r>
      </w:ins>
      <w:bookmarkEnd w:id="142"/>
      <w:del w:id="144" w:author="Marlon Estiven. Ardila Martinez" w:date="2021-09-02T15:20:00Z">
        <w:r w:rsidRPr="00C41436" w:rsidDel="00333023">
          <w:rPr>
            <w:rStyle w:val="Heading3Char"/>
            <w:rFonts w:asciiTheme="minorHAnsi" w:hAnsiTheme="minorHAnsi" w:cstheme="minorHAnsi"/>
          </w:rPr>
          <w:delText>019</w:delText>
        </w:r>
      </w:del>
      <w:r w:rsidR="00461EA2" w:rsidRPr="00C41436">
        <w:rPr>
          <w:rFonts w:asciiTheme="minorHAnsi" w:hAnsiTheme="minorHAnsi" w:cstheme="minorHAnsi"/>
        </w:rPr>
        <w:t xml:space="preserve"> </w:t>
      </w:r>
    </w:p>
    <w:p w14:paraId="5419C09B" w14:textId="77777777" w:rsidR="00795A2C" w:rsidRPr="00C41436" w:rsidRDefault="00795A2C" w:rsidP="00B90D9B">
      <w:pPr>
        <w:jc w:val="both"/>
        <w:rPr>
          <w:rFonts w:cstheme="minorHAnsi"/>
        </w:rPr>
      </w:pPr>
    </w:p>
    <w:p w14:paraId="0321BB48" w14:textId="401A7600" w:rsidR="008F4D79" w:rsidRPr="00C41436" w:rsidRDefault="0054312B" w:rsidP="00B90D9B">
      <w:pPr>
        <w:jc w:val="both"/>
        <w:rPr>
          <w:rFonts w:cstheme="minorHAnsi"/>
        </w:rPr>
      </w:pPr>
      <w:r w:rsidRPr="00C41436">
        <w:rPr>
          <w:rFonts w:cstheme="minorHAnsi"/>
        </w:rPr>
        <w:t>Sobre</w:t>
      </w:r>
      <w:ins w:id="145" w:author="Marlon Estiven. Ardila Martinez" w:date="2021-09-02T15:41:00Z">
        <w:r w:rsidR="002C37F2">
          <w:rPr>
            <w:rFonts w:cstheme="minorHAnsi"/>
          </w:rPr>
          <w:t xml:space="preserve"> la </w:t>
        </w:r>
      </w:ins>
      <w:del w:id="146" w:author="Marlon Estiven. Ardila Martinez" w:date="2021-09-02T15:41:00Z">
        <w:r w:rsidRPr="00C41436" w:rsidDel="002C37F2">
          <w:rPr>
            <w:rFonts w:cstheme="minorHAnsi"/>
          </w:rPr>
          <w:delText xml:space="preserve"> una nueva </w:delText>
        </w:r>
      </w:del>
      <w:r w:rsidRPr="00C41436">
        <w:rPr>
          <w:rFonts w:cstheme="minorHAnsi"/>
        </w:rPr>
        <w:t xml:space="preserve">infraestructura </w:t>
      </w:r>
      <w:r w:rsidR="00F810B4" w:rsidRPr="00C41436">
        <w:rPr>
          <w:rFonts w:cstheme="minorHAnsi"/>
        </w:rPr>
        <w:t>que comprende</w:t>
      </w:r>
      <w:r w:rsidRPr="00C41436">
        <w:rPr>
          <w:rFonts w:cstheme="minorHAnsi"/>
        </w:rPr>
        <w:t xml:space="preserve"> las máquinas de la capa de aplicación</w:t>
      </w:r>
      <w:r w:rsidR="00F810B4" w:rsidRPr="00C41436">
        <w:rPr>
          <w:rFonts w:cstheme="minorHAnsi"/>
        </w:rPr>
        <w:t>,</w:t>
      </w:r>
      <w:r w:rsidRPr="00C41436">
        <w:rPr>
          <w:rFonts w:cstheme="minorHAnsi"/>
        </w:rPr>
        <w:t xml:space="preserve"> </w:t>
      </w:r>
      <w:r w:rsidR="00F810B4" w:rsidRPr="00C41436">
        <w:rPr>
          <w:rFonts w:cstheme="minorHAnsi"/>
        </w:rPr>
        <w:t>capa de</w:t>
      </w:r>
      <w:r w:rsidRPr="00C41436">
        <w:rPr>
          <w:rFonts w:cstheme="minorHAnsi"/>
        </w:rPr>
        <w:t xml:space="preserve"> base de datos </w:t>
      </w:r>
      <w:r w:rsidR="00F810B4" w:rsidRPr="00C41436">
        <w:rPr>
          <w:rFonts w:cstheme="minorHAnsi"/>
        </w:rPr>
        <w:t>y</w:t>
      </w:r>
      <w:ins w:id="147" w:author="Marlon Estiven. Ardila Martinez" w:date="2021-09-02T15:29:00Z">
        <w:r w:rsidR="00E90E62">
          <w:rPr>
            <w:rFonts w:cstheme="minorHAnsi"/>
          </w:rPr>
          <w:t xml:space="preserve"> </w:t>
        </w:r>
      </w:ins>
      <w:del w:id="148" w:author="Marlon Estiven. Ardila Martinez" w:date="2021-09-02T15:41:00Z">
        <w:r w:rsidR="00F810B4" w:rsidRPr="00C41436" w:rsidDel="008F4D79">
          <w:rPr>
            <w:rFonts w:cstheme="minorHAnsi"/>
          </w:rPr>
          <w:delText xml:space="preserve"> </w:delText>
        </w:r>
      </w:del>
      <w:r w:rsidR="00F810B4" w:rsidRPr="00C41436">
        <w:rPr>
          <w:rFonts w:cstheme="minorHAnsi"/>
        </w:rPr>
        <w:t xml:space="preserve">agentes de compilación, </w:t>
      </w:r>
      <w:r w:rsidRPr="00C41436">
        <w:rPr>
          <w:rFonts w:cstheme="minorHAnsi"/>
        </w:rPr>
        <w:t>se realizó la instalación de ADS 20</w:t>
      </w:r>
      <w:ins w:id="149" w:author="Marlon Estiven. Ardila Martinez" w:date="2021-09-02T15:41:00Z">
        <w:r w:rsidR="008F4D79">
          <w:rPr>
            <w:rFonts w:cstheme="minorHAnsi"/>
          </w:rPr>
          <w:t>20</w:t>
        </w:r>
      </w:ins>
      <w:del w:id="150" w:author="Marlon Estiven. Ardila Martinez" w:date="2021-09-02T15:41:00Z">
        <w:r w:rsidRPr="00C41436" w:rsidDel="008F4D79">
          <w:rPr>
            <w:rFonts w:cstheme="minorHAnsi"/>
          </w:rPr>
          <w:delText>19</w:delText>
        </w:r>
      </w:del>
      <w:r w:rsidR="00461EA2" w:rsidRPr="00C41436">
        <w:rPr>
          <w:rFonts w:cstheme="minorHAnsi"/>
        </w:rPr>
        <w:t xml:space="preserve">, </w:t>
      </w:r>
      <w:r w:rsidR="00F810B4" w:rsidRPr="00C41436">
        <w:rPr>
          <w:rFonts w:cstheme="minorHAnsi"/>
        </w:rPr>
        <w:t xml:space="preserve">se </w:t>
      </w:r>
      <w:r w:rsidRPr="00C41436">
        <w:rPr>
          <w:rFonts w:cstheme="minorHAnsi"/>
        </w:rPr>
        <w:t>proced</w:t>
      </w:r>
      <w:r w:rsidR="00F810B4" w:rsidRPr="00C41436">
        <w:rPr>
          <w:rFonts w:cstheme="minorHAnsi"/>
        </w:rPr>
        <w:t>ió</w:t>
      </w:r>
      <w:r w:rsidRPr="00C41436">
        <w:rPr>
          <w:rFonts w:cstheme="minorHAnsi"/>
        </w:rPr>
        <w:t xml:space="preserve"> con las actividades propias de configuración</w:t>
      </w:r>
      <w:r w:rsidR="00F810B4" w:rsidRPr="00C41436">
        <w:rPr>
          <w:rFonts w:cstheme="minorHAnsi"/>
        </w:rPr>
        <w:t xml:space="preserve"> y se alistaron los nuevos agentes de compilación</w:t>
      </w:r>
      <w:ins w:id="151" w:author="Marlon Estiven. Ardila Martinez" w:date="2021-09-02T15:42:00Z">
        <w:r w:rsidR="008F4D79">
          <w:rPr>
            <w:rFonts w:cstheme="minorHAnsi"/>
          </w:rPr>
          <w:t xml:space="preserve"> ADS 2020 </w:t>
        </w:r>
      </w:ins>
      <w:r w:rsidR="00461EA2" w:rsidRPr="00C41436">
        <w:rPr>
          <w:rFonts w:cstheme="minorHAnsi"/>
        </w:rPr>
        <w:t>.</w:t>
      </w:r>
      <w:r w:rsidR="00F810B4" w:rsidRPr="00C41436">
        <w:rPr>
          <w:rFonts w:cstheme="minorHAnsi"/>
        </w:rPr>
        <w:t xml:space="preserve"> La arquitectura física de la solución quedo consignada en el documento: </w:t>
      </w:r>
      <w:ins w:id="152" w:author="Marlon Estiven. Ardila Martinez" w:date="2021-09-02T15:42:00Z">
        <w:r w:rsidR="008F4D79" w:rsidRPr="008F4D79">
          <w:rPr>
            <w:rFonts w:cstheme="minorHAnsi"/>
          </w:rPr>
          <w:t>Documento de Arquitectura Física ADS2020 V0.docx</w:t>
        </w:r>
      </w:ins>
      <w:del w:id="153" w:author="Marlon Estiven. Ardila Martinez" w:date="2021-09-02T15:42:00Z">
        <w:r w:rsidR="00F810B4" w:rsidRPr="00C41436" w:rsidDel="008F4D79">
          <w:rPr>
            <w:rFonts w:cstheme="minorHAnsi"/>
            <w:i/>
            <w:iCs/>
            <w:color w:val="2F5496" w:themeColor="accent1" w:themeShade="BF"/>
          </w:rPr>
          <w:delText>Documento de Arquitectura Física ADS2019 V4.docx</w:delText>
        </w:r>
      </w:del>
    </w:p>
    <w:p w14:paraId="15A35AC0" w14:textId="1650119F" w:rsidR="00461EA2" w:rsidRPr="00C41436" w:rsidRDefault="00461EA2" w:rsidP="00B90D9B">
      <w:pPr>
        <w:jc w:val="both"/>
        <w:rPr>
          <w:rFonts w:cstheme="minorHAnsi"/>
        </w:rPr>
      </w:pPr>
      <w:r w:rsidRPr="00C41436">
        <w:rPr>
          <w:rFonts w:cstheme="minorHAnsi"/>
        </w:rPr>
        <w:t xml:space="preserve"> </w:t>
      </w:r>
    </w:p>
    <w:p w14:paraId="673489C7" w14:textId="3606FDFF" w:rsidR="00795A2C" w:rsidRPr="00C41436" w:rsidRDefault="00461EA2" w:rsidP="00795A2C">
      <w:pPr>
        <w:pStyle w:val="Heading3"/>
        <w:numPr>
          <w:ilvl w:val="2"/>
          <w:numId w:val="6"/>
        </w:numPr>
        <w:rPr>
          <w:rFonts w:asciiTheme="minorHAnsi" w:hAnsiTheme="minorHAnsi" w:cstheme="minorHAnsi"/>
        </w:rPr>
      </w:pPr>
      <w:bookmarkStart w:id="154" w:name="_Toc81572898"/>
      <w:r w:rsidRPr="00C41436">
        <w:rPr>
          <w:rStyle w:val="Heading3Char"/>
          <w:rFonts w:asciiTheme="minorHAnsi" w:hAnsiTheme="minorHAnsi" w:cstheme="minorHAnsi"/>
        </w:rPr>
        <w:t>Pruebas Pre-</w:t>
      </w:r>
      <w:r w:rsidR="00B90D9B" w:rsidRPr="00C41436">
        <w:rPr>
          <w:rStyle w:val="Heading3Char"/>
          <w:rFonts w:asciiTheme="minorHAnsi" w:hAnsiTheme="minorHAnsi" w:cstheme="minorHAnsi"/>
        </w:rPr>
        <w:t>Migración</w:t>
      </w:r>
      <w:bookmarkEnd w:id="154"/>
      <w:r w:rsidRPr="00C41436">
        <w:rPr>
          <w:rFonts w:asciiTheme="minorHAnsi" w:hAnsiTheme="minorHAnsi" w:cstheme="minorHAnsi"/>
        </w:rPr>
        <w:t xml:space="preserve"> </w:t>
      </w:r>
    </w:p>
    <w:p w14:paraId="53CF26DA" w14:textId="77777777" w:rsidR="00B45400" w:rsidRPr="00C41436" w:rsidRDefault="00B45400" w:rsidP="00B90D9B">
      <w:pPr>
        <w:jc w:val="both"/>
        <w:rPr>
          <w:rFonts w:cstheme="minorHAnsi"/>
        </w:rPr>
      </w:pPr>
    </w:p>
    <w:p w14:paraId="40F6B6FB" w14:textId="1D8EC065" w:rsidR="00EF64B0" w:rsidRPr="00C41436" w:rsidRDefault="00461EA2" w:rsidP="00B90D9B">
      <w:pPr>
        <w:jc w:val="both"/>
        <w:rPr>
          <w:rFonts w:cstheme="minorHAnsi"/>
        </w:rPr>
      </w:pPr>
      <w:r w:rsidRPr="00C41436">
        <w:rPr>
          <w:rFonts w:cstheme="minorHAnsi"/>
        </w:rPr>
        <w:t>Se elabor</w:t>
      </w:r>
      <w:ins w:id="155" w:author="Marlon Estiven. Ardila Martinez" w:date="2021-09-02T15:53:00Z">
        <w:r w:rsidR="00277ADB">
          <w:rPr>
            <w:rFonts w:cstheme="minorHAnsi"/>
          </w:rPr>
          <w:t>aron</w:t>
        </w:r>
      </w:ins>
      <w:del w:id="156" w:author="Marlon Estiven. Ardila Martinez" w:date="2021-09-02T15:53:00Z">
        <w:r w:rsidRPr="00C41436" w:rsidDel="00277ADB">
          <w:rPr>
            <w:rFonts w:cstheme="minorHAnsi"/>
          </w:rPr>
          <w:delText>ó</w:delText>
        </w:r>
      </w:del>
      <w:r w:rsidRPr="00C41436">
        <w:rPr>
          <w:rFonts w:cstheme="minorHAnsi"/>
        </w:rPr>
        <w:t xml:space="preserve"> conjuntamente entre Premium </w:t>
      </w:r>
      <w:proofErr w:type="spellStart"/>
      <w:r w:rsidRPr="00ED12B6">
        <w:rPr>
          <w:rFonts w:cstheme="minorHAnsi"/>
          <w:lang w:val="es-CO"/>
        </w:rPr>
        <w:t>Consulting</w:t>
      </w:r>
      <w:proofErr w:type="spellEnd"/>
      <w:r w:rsidRPr="00C41436">
        <w:rPr>
          <w:rFonts w:cstheme="minorHAnsi"/>
        </w:rPr>
        <w:t xml:space="preserve"> y </w:t>
      </w:r>
      <w:ins w:id="157" w:author="Marlon Estiven. Ardila Martinez" w:date="2021-09-02T15:53:00Z">
        <w:r w:rsidR="00277ADB">
          <w:rPr>
            <w:rFonts w:cstheme="minorHAnsi"/>
          </w:rPr>
          <w:t>Ban</w:t>
        </w:r>
      </w:ins>
      <w:ins w:id="158" w:author="Marlon Estiven. Ardila Martinez" w:date="2021-09-02T15:59:00Z">
        <w:r w:rsidR="00277ADB">
          <w:rPr>
            <w:rFonts w:cstheme="minorHAnsi"/>
          </w:rPr>
          <w:t>c</w:t>
        </w:r>
      </w:ins>
      <w:ins w:id="159" w:author="Marlon Estiven. Ardila Martinez" w:date="2021-09-02T15:53:00Z">
        <w:r w:rsidR="00277ADB">
          <w:rPr>
            <w:rFonts w:cstheme="minorHAnsi"/>
          </w:rPr>
          <w:t xml:space="preserve">o de </w:t>
        </w:r>
        <w:proofErr w:type="spellStart"/>
        <w:r w:rsidR="00277ADB">
          <w:rPr>
            <w:rFonts w:cstheme="minorHAnsi"/>
          </w:rPr>
          <w:t>Bogota</w:t>
        </w:r>
      </w:ins>
      <w:proofErr w:type="spellEnd"/>
      <w:del w:id="160" w:author="Marlon Estiven. Ardila Martinez" w:date="2021-09-02T15:53:00Z">
        <w:r w:rsidRPr="00C41436" w:rsidDel="00277ADB">
          <w:rPr>
            <w:rFonts w:cstheme="minorHAnsi"/>
          </w:rPr>
          <w:delText>Compensar</w:delText>
        </w:r>
      </w:del>
      <w:r w:rsidRPr="00C41436">
        <w:rPr>
          <w:rFonts w:cstheme="minorHAnsi"/>
        </w:rPr>
        <w:t xml:space="preserve"> una </w:t>
      </w:r>
      <w:del w:id="161" w:author="Marlon Estiven. Ardila Martinez" w:date="2021-09-02T15:59:00Z">
        <w:r w:rsidRPr="00C41436" w:rsidDel="00277ADB">
          <w:rPr>
            <w:rFonts w:cstheme="minorHAnsi"/>
          </w:rPr>
          <w:delText>lista de chequeo</w:delText>
        </w:r>
      </w:del>
      <w:ins w:id="162" w:author="Marlon Estiven. Ardila Martinez" w:date="2021-09-02T15:59:00Z">
        <w:r w:rsidR="00277ADB">
          <w:rPr>
            <w:rFonts w:cstheme="minorHAnsi"/>
          </w:rPr>
          <w:t>serie de sesiones</w:t>
        </w:r>
      </w:ins>
      <w:r w:rsidRPr="00C41436">
        <w:rPr>
          <w:rFonts w:cstheme="minorHAnsi"/>
        </w:rPr>
        <w:t>, de tal forma que l</w:t>
      </w:r>
      <w:ins w:id="163" w:author="Marlon Estiven. Ardila Martinez" w:date="2021-09-02T16:05:00Z">
        <w:r w:rsidR="00D27A57">
          <w:rPr>
            <w:rFonts w:cstheme="minorHAnsi"/>
          </w:rPr>
          <w:t>os desarrolladores</w:t>
        </w:r>
      </w:ins>
      <w:del w:id="164" w:author="Marlon Estiven. Ardila Martinez" w:date="2021-09-02T16:05:00Z">
        <w:r w:rsidRPr="00C41436" w:rsidDel="00D27A57">
          <w:rPr>
            <w:rFonts w:cstheme="minorHAnsi"/>
          </w:rPr>
          <w:delText xml:space="preserve">as </w:delText>
        </w:r>
      </w:del>
      <w:del w:id="165" w:author="Marlon Estiven. Ardila Martinez" w:date="2021-09-02T16:04:00Z">
        <w:r w:rsidRPr="00C41436" w:rsidDel="00D27A57">
          <w:rPr>
            <w:rFonts w:cstheme="minorHAnsi"/>
          </w:rPr>
          <w:delText>fábricas</w:delText>
        </w:r>
      </w:del>
      <w:r w:rsidRPr="00C41436">
        <w:rPr>
          <w:rFonts w:cstheme="minorHAnsi"/>
        </w:rPr>
        <w:t xml:space="preserve"> pudieran realizar un conjunto </w:t>
      </w:r>
      <w:del w:id="166" w:author="Marlon Estiven. Ardila Martinez" w:date="2021-09-02T16:05:00Z">
        <w:r w:rsidRPr="00C41436" w:rsidDel="00D27A57">
          <w:rPr>
            <w:rFonts w:cstheme="minorHAnsi"/>
          </w:rPr>
          <w:delText>suficiente d</w:delText>
        </w:r>
      </w:del>
      <w:ins w:id="167" w:author="Marlon Estiven. Ardila Martinez" w:date="2021-09-02T16:05:00Z">
        <w:r w:rsidR="00D27A57">
          <w:rPr>
            <w:rFonts w:cstheme="minorHAnsi"/>
          </w:rPr>
          <w:t>d</w:t>
        </w:r>
      </w:ins>
      <w:r w:rsidRPr="00C41436">
        <w:rPr>
          <w:rFonts w:cstheme="minorHAnsi"/>
        </w:rPr>
        <w:t xml:space="preserve">e verificaciones al ambiente </w:t>
      </w:r>
      <w:proofErr w:type="spellStart"/>
      <w:r w:rsidRPr="00C41436">
        <w:rPr>
          <w:rFonts w:cstheme="minorHAnsi"/>
        </w:rPr>
        <w:t>pre-migrado</w:t>
      </w:r>
      <w:proofErr w:type="spellEnd"/>
      <w:del w:id="168" w:author="Marlon Estiven. Ardila Martinez" w:date="2021-09-02T17:08:00Z">
        <w:r w:rsidRPr="00C41436" w:rsidDel="00662E92">
          <w:rPr>
            <w:rFonts w:cstheme="minorHAnsi"/>
          </w:rPr>
          <w:delText xml:space="preserve">. </w:delText>
        </w:r>
      </w:del>
      <w:del w:id="169" w:author="Marlon Estiven. Ardila Martinez" w:date="2021-09-02T16:05:00Z">
        <w:r w:rsidRPr="00C41436" w:rsidDel="00D27A57">
          <w:rPr>
            <w:rFonts w:cstheme="minorHAnsi"/>
          </w:rPr>
          <w:delText>Se seleccionó un conjunto de aplicaciones representativas por cada fábrica</w:delText>
        </w:r>
      </w:del>
      <w:ins w:id="170" w:author="Alba Jamile Diaz P." w:date="2020-10-21T11:57:00Z">
        <w:del w:id="171" w:author="Marlon Estiven. Ardila Martinez" w:date="2021-09-02T16:05:00Z">
          <w:r w:rsidR="00ED12B6" w:rsidDel="00D27A57">
            <w:rPr>
              <w:rFonts w:cstheme="minorHAnsi"/>
            </w:rPr>
            <w:delText xml:space="preserve"> frente</w:delText>
          </w:r>
        </w:del>
      </w:ins>
      <w:del w:id="172" w:author="Marlon Estiven. Ardila Martinez" w:date="2021-09-02T16:05:00Z">
        <w:r w:rsidRPr="00C41436" w:rsidDel="00D27A57">
          <w:rPr>
            <w:rFonts w:cstheme="minorHAnsi"/>
          </w:rPr>
          <w:delText xml:space="preserve">, </w:delText>
        </w:r>
      </w:del>
      <w:del w:id="173" w:author="Marlon Estiven. Ardila Martinez" w:date="2021-09-02T17:08:00Z">
        <w:r w:rsidRPr="00C41436" w:rsidDel="00662E92">
          <w:rPr>
            <w:rFonts w:cstheme="minorHAnsi"/>
          </w:rPr>
          <w:delText>de tal forma que se pudieran cubrir buena parte de las tecnologías con que están construidas las aplicaciones de Compensar.</w:delText>
        </w:r>
      </w:del>
      <w:ins w:id="174" w:author="Marlon Estiven. Ardila Martinez" w:date="2021-09-02T17:08:00Z">
        <w:r w:rsidR="00662E92">
          <w:rPr>
            <w:rFonts w:cstheme="minorHAnsi"/>
          </w:rPr>
          <w:t>.</w:t>
        </w:r>
      </w:ins>
      <w:r w:rsidRPr="00C41436">
        <w:rPr>
          <w:rFonts w:cstheme="minorHAnsi"/>
        </w:rPr>
        <w:t xml:space="preserve"> </w:t>
      </w:r>
    </w:p>
    <w:p w14:paraId="6998BEED" w14:textId="77777777" w:rsidR="00EF64B0" w:rsidRPr="00C41436" w:rsidRDefault="00EF64B0" w:rsidP="00B90D9B">
      <w:pPr>
        <w:jc w:val="both"/>
        <w:rPr>
          <w:rFonts w:cstheme="minorHAnsi"/>
        </w:rPr>
      </w:pPr>
    </w:p>
    <w:p w14:paraId="1EBA1B31" w14:textId="010ECD82" w:rsidR="00EF64B0" w:rsidRPr="00C41436" w:rsidRDefault="00B45400" w:rsidP="00B90D9B">
      <w:pPr>
        <w:jc w:val="both"/>
        <w:rPr>
          <w:rFonts w:cstheme="minorHAnsi"/>
        </w:rPr>
      </w:pPr>
      <w:r w:rsidRPr="00C41436">
        <w:rPr>
          <w:rFonts w:cstheme="minorHAnsi"/>
        </w:rPr>
        <w:t>La</w:t>
      </w:r>
      <w:ins w:id="175" w:author="Marlon Estiven. Ardila Martinez" w:date="2021-09-02T17:08:00Z">
        <w:r w:rsidR="00662E92">
          <w:rPr>
            <w:rFonts w:cstheme="minorHAnsi"/>
          </w:rPr>
          <w:t>s</w:t>
        </w:r>
      </w:ins>
      <w:r w:rsidRPr="00C41436">
        <w:rPr>
          <w:rFonts w:cstheme="minorHAnsi"/>
        </w:rPr>
        <w:t xml:space="preserve"> actividad</w:t>
      </w:r>
      <w:ins w:id="176" w:author="Marlon Estiven. Ardila Martinez" w:date="2021-09-02T17:08:00Z">
        <w:r w:rsidR="00662E92">
          <w:rPr>
            <w:rFonts w:cstheme="minorHAnsi"/>
          </w:rPr>
          <w:t>es</w:t>
        </w:r>
      </w:ins>
      <w:r w:rsidRPr="00C41436">
        <w:rPr>
          <w:rFonts w:cstheme="minorHAnsi"/>
        </w:rPr>
        <w:t xml:space="preserve"> se realiz</w:t>
      </w:r>
      <w:ins w:id="177" w:author="Marlon Estiven. Ardila Martinez" w:date="2021-09-02T17:10:00Z">
        <w:r w:rsidR="00662E92">
          <w:rPr>
            <w:rFonts w:cstheme="minorHAnsi"/>
          </w:rPr>
          <w:t>ar</w:t>
        </w:r>
      </w:ins>
      <w:ins w:id="178" w:author="Marlon Estiven. Ardila Martinez" w:date="2021-09-02T17:08:00Z">
        <w:r w:rsidR="00662E92">
          <w:rPr>
            <w:rFonts w:cstheme="minorHAnsi"/>
          </w:rPr>
          <w:t>on</w:t>
        </w:r>
      </w:ins>
      <w:del w:id="179" w:author="Marlon Estiven. Ardila Martinez" w:date="2021-09-02T17:08:00Z">
        <w:r w:rsidRPr="00C41436" w:rsidDel="00662E92">
          <w:rPr>
            <w:rFonts w:cstheme="minorHAnsi"/>
          </w:rPr>
          <w:delText>ó</w:delText>
        </w:r>
      </w:del>
      <w:r w:rsidRPr="00C41436">
        <w:rPr>
          <w:rFonts w:cstheme="minorHAnsi"/>
        </w:rPr>
        <w:t xml:space="preserve"> entre el </w:t>
      </w:r>
      <w:ins w:id="180" w:author="Marlon Estiven. Ardila Martinez" w:date="2021-09-02T17:09:00Z">
        <w:r w:rsidR="00662E92">
          <w:rPr>
            <w:rFonts w:cstheme="minorHAnsi"/>
          </w:rPr>
          <w:t>30</w:t>
        </w:r>
      </w:ins>
      <w:del w:id="181" w:author="Marlon Estiven. Ardila Martinez" w:date="2021-09-02T17:08:00Z">
        <w:r w:rsidRPr="00C41436" w:rsidDel="00662E92">
          <w:rPr>
            <w:rFonts w:cstheme="minorHAnsi"/>
          </w:rPr>
          <w:delText>29</w:delText>
        </w:r>
      </w:del>
      <w:r w:rsidRPr="00C41436">
        <w:rPr>
          <w:rFonts w:cstheme="minorHAnsi"/>
        </w:rPr>
        <w:t xml:space="preserve"> de </w:t>
      </w:r>
      <w:ins w:id="182" w:author="Marlon Estiven. Ardila Martinez" w:date="2021-09-02T17:09:00Z">
        <w:r w:rsidR="00662E92">
          <w:rPr>
            <w:rFonts w:cstheme="minorHAnsi"/>
          </w:rPr>
          <w:t>julio</w:t>
        </w:r>
      </w:ins>
      <w:del w:id="183" w:author="Marlon Estiven. Ardila Martinez" w:date="2021-09-02T17:09:00Z">
        <w:r w:rsidRPr="00C41436" w:rsidDel="00662E92">
          <w:rPr>
            <w:rFonts w:cstheme="minorHAnsi"/>
          </w:rPr>
          <w:delText>septiembre</w:delText>
        </w:r>
      </w:del>
      <w:r w:rsidRPr="00C41436">
        <w:rPr>
          <w:rFonts w:cstheme="minorHAnsi"/>
        </w:rPr>
        <w:t xml:space="preserve"> y el </w:t>
      </w:r>
      <w:del w:id="184" w:author="Marlon Estiven. Ardila Martinez" w:date="2021-09-02T17:09:00Z">
        <w:r w:rsidRPr="00C41436" w:rsidDel="00662E92">
          <w:rPr>
            <w:rFonts w:cstheme="minorHAnsi"/>
          </w:rPr>
          <w:delText xml:space="preserve">06 </w:delText>
        </w:r>
      </w:del>
      <w:ins w:id="185" w:author="Marlon Estiven. Ardila Martinez" w:date="2021-09-02T17:09:00Z">
        <w:r w:rsidR="00662E92">
          <w:rPr>
            <w:rFonts w:cstheme="minorHAnsi"/>
          </w:rPr>
          <w:t>27</w:t>
        </w:r>
        <w:r w:rsidR="00662E92" w:rsidRPr="00C41436">
          <w:rPr>
            <w:rFonts w:cstheme="minorHAnsi"/>
          </w:rPr>
          <w:t xml:space="preserve"> </w:t>
        </w:r>
      </w:ins>
      <w:r w:rsidRPr="00C41436">
        <w:rPr>
          <w:rFonts w:cstheme="minorHAnsi"/>
        </w:rPr>
        <w:t xml:space="preserve">de </w:t>
      </w:r>
      <w:ins w:id="186" w:author="Marlon Estiven. Ardila Martinez" w:date="2021-09-02T17:09:00Z">
        <w:r w:rsidR="00662E92">
          <w:rPr>
            <w:rFonts w:cstheme="minorHAnsi"/>
          </w:rPr>
          <w:t>agosto</w:t>
        </w:r>
      </w:ins>
      <w:del w:id="187" w:author="Marlon Estiven. Ardila Martinez" w:date="2021-09-02T17:09:00Z">
        <w:r w:rsidRPr="00C41436" w:rsidDel="00662E92">
          <w:rPr>
            <w:rFonts w:cstheme="minorHAnsi"/>
          </w:rPr>
          <w:delText>octubre</w:delText>
        </w:r>
      </w:del>
      <w:r w:rsidRPr="00C41436">
        <w:rPr>
          <w:rFonts w:cstheme="minorHAnsi"/>
        </w:rPr>
        <w:t xml:space="preserve"> de</w:t>
      </w:r>
      <w:ins w:id="188" w:author="Marlon Estiven. Ardila Martinez" w:date="2021-09-02T17:10:00Z">
        <w:r w:rsidR="00662E92">
          <w:rPr>
            <w:rFonts w:cstheme="minorHAnsi"/>
          </w:rPr>
          <w:t>l</w:t>
        </w:r>
      </w:ins>
      <w:r w:rsidRPr="00C41436">
        <w:rPr>
          <w:rFonts w:cstheme="minorHAnsi"/>
        </w:rPr>
        <w:t xml:space="preserve"> 202</w:t>
      </w:r>
      <w:ins w:id="189" w:author="Marlon Estiven. Ardila Martinez" w:date="2021-09-02T17:10:00Z">
        <w:r w:rsidR="00662E92">
          <w:rPr>
            <w:rFonts w:cstheme="minorHAnsi"/>
          </w:rPr>
          <w:t>1</w:t>
        </w:r>
      </w:ins>
      <w:del w:id="190" w:author="Marlon Estiven. Ardila Martinez" w:date="2021-09-02T17:10:00Z">
        <w:r w:rsidRPr="00C41436" w:rsidDel="00662E92">
          <w:rPr>
            <w:rFonts w:cstheme="minorHAnsi"/>
          </w:rPr>
          <w:delText>0</w:delText>
        </w:r>
      </w:del>
      <w:r w:rsidRPr="00C41436">
        <w:rPr>
          <w:rFonts w:cstheme="minorHAnsi"/>
        </w:rPr>
        <w:t>, donde l</w:t>
      </w:r>
      <w:r w:rsidR="00116886" w:rsidRPr="00C41436">
        <w:rPr>
          <w:rFonts w:cstheme="minorHAnsi"/>
        </w:rPr>
        <w:t>a dificultad</w:t>
      </w:r>
      <w:r w:rsidR="00F810B4" w:rsidRPr="00C41436">
        <w:rPr>
          <w:rFonts w:cstheme="minorHAnsi"/>
        </w:rPr>
        <w:t xml:space="preserve"> más recurrente</w:t>
      </w:r>
      <w:r w:rsidR="00461EA2" w:rsidRPr="00C41436">
        <w:rPr>
          <w:rFonts w:cstheme="minorHAnsi"/>
        </w:rPr>
        <w:t xml:space="preserve"> durante </w:t>
      </w:r>
      <w:r w:rsidRPr="00C41436">
        <w:rPr>
          <w:rFonts w:cstheme="minorHAnsi"/>
        </w:rPr>
        <w:t>este periodo</w:t>
      </w:r>
      <w:r w:rsidR="00461EA2" w:rsidRPr="00C41436">
        <w:rPr>
          <w:rFonts w:cstheme="minorHAnsi"/>
        </w:rPr>
        <w:t xml:space="preserve"> se debi</w:t>
      </w:r>
      <w:r w:rsidR="00F810B4" w:rsidRPr="00C41436">
        <w:rPr>
          <w:rFonts w:cstheme="minorHAnsi"/>
        </w:rPr>
        <w:t>ó</w:t>
      </w:r>
      <w:r w:rsidR="00461EA2" w:rsidRPr="00C41436">
        <w:rPr>
          <w:rFonts w:cstheme="minorHAnsi"/>
        </w:rPr>
        <w:t xml:space="preserve"> a permisos de acceso en el firewall </w:t>
      </w:r>
      <w:r w:rsidR="00C41436">
        <w:rPr>
          <w:rFonts w:cstheme="minorHAnsi"/>
        </w:rPr>
        <w:t>haci</w:t>
      </w:r>
      <w:r w:rsidR="00461EA2" w:rsidRPr="00C41436">
        <w:rPr>
          <w:rFonts w:cstheme="minorHAnsi"/>
        </w:rPr>
        <w:t>a los nuevos servidores</w:t>
      </w:r>
      <w:del w:id="191" w:author="Marlon Estiven. Ardila Martinez" w:date="2021-09-02T17:12:00Z">
        <w:r w:rsidR="00F810B4" w:rsidRPr="00C41436" w:rsidDel="00662E92">
          <w:rPr>
            <w:rFonts w:cstheme="minorHAnsi"/>
          </w:rPr>
          <w:delText>, tema que se solucion</w:delText>
        </w:r>
      </w:del>
      <w:ins w:id="192" w:author="Alba Jamile Diaz P." w:date="2020-10-21T11:57:00Z">
        <w:del w:id="193" w:author="Marlon Estiven. Ardila Martinez" w:date="2021-09-02T17:12:00Z">
          <w:r w:rsidR="00ED12B6" w:rsidDel="00662E92">
            <w:rPr>
              <w:rFonts w:cstheme="minorHAnsi"/>
            </w:rPr>
            <w:delText>ó</w:delText>
          </w:r>
        </w:del>
      </w:ins>
      <w:del w:id="194" w:author="Marlon Estiven. Ardila Martinez" w:date="2021-09-02T17:12:00Z">
        <w:r w:rsidR="00F810B4" w:rsidRPr="00C41436" w:rsidDel="00662E92">
          <w:rPr>
            <w:rFonts w:cstheme="minorHAnsi"/>
          </w:rPr>
          <w:delText xml:space="preserve">o creando un grupo en el directorio activo </w:delText>
        </w:r>
        <w:r w:rsidRPr="00C41436" w:rsidDel="00662E92">
          <w:rPr>
            <w:rFonts w:cstheme="minorHAnsi"/>
          </w:rPr>
          <w:delText xml:space="preserve">llamado: </w:delText>
        </w:r>
        <w:r w:rsidRPr="00C41436" w:rsidDel="00662E92">
          <w:rPr>
            <w:rFonts w:cstheme="minorHAnsi"/>
            <w:i/>
            <w:iCs/>
          </w:rPr>
          <w:delText>G-VPN-DESA</w:delText>
        </w:r>
        <w:r w:rsidRPr="00C41436" w:rsidDel="00662E92">
          <w:rPr>
            <w:rFonts w:cstheme="minorHAnsi"/>
          </w:rPr>
          <w:delText xml:space="preserve">, agregando </w:delText>
        </w:r>
        <w:commentRangeStart w:id="195"/>
        <w:r w:rsidRPr="00C41436" w:rsidDel="00662E92">
          <w:rPr>
            <w:rFonts w:cstheme="minorHAnsi"/>
          </w:rPr>
          <w:delText xml:space="preserve">todos </w:delText>
        </w:r>
        <w:r w:rsidR="00F810B4" w:rsidRPr="00C41436" w:rsidDel="00662E92">
          <w:rPr>
            <w:rFonts w:cstheme="minorHAnsi"/>
          </w:rPr>
          <w:delText>los usuarios</w:delText>
        </w:r>
        <w:r w:rsidRPr="00C41436" w:rsidDel="00662E92">
          <w:rPr>
            <w:rFonts w:cstheme="minorHAnsi"/>
          </w:rPr>
          <w:delText xml:space="preserve"> registrados</w:delText>
        </w:r>
        <w:r w:rsidR="00F810B4" w:rsidRPr="00C41436" w:rsidDel="00662E92">
          <w:rPr>
            <w:rFonts w:cstheme="minorHAnsi"/>
          </w:rPr>
          <w:delText xml:space="preserve"> </w:delText>
        </w:r>
        <w:r w:rsidRPr="00C41436" w:rsidDel="00662E92">
          <w:rPr>
            <w:rFonts w:cstheme="minorHAnsi"/>
          </w:rPr>
          <w:delText>en</w:delText>
        </w:r>
        <w:r w:rsidR="00F810B4" w:rsidRPr="00C41436" w:rsidDel="00662E92">
          <w:rPr>
            <w:rFonts w:cstheme="minorHAnsi"/>
          </w:rPr>
          <w:delText xml:space="preserve"> TFS 2017 </w:delText>
        </w:r>
        <w:commentRangeEnd w:id="195"/>
        <w:r w:rsidR="00ED12B6" w:rsidDel="00662E92">
          <w:rPr>
            <w:rStyle w:val="CommentReference"/>
          </w:rPr>
          <w:commentReference w:id="195"/>
        </w:r>
        <w:r w:rsidR="00F810B4" w:rsidRPr="00C41436" w:rsidDel="00662E92">
          <w:rPr>
            <w:rFonts w:cstheme="minorHAnsi"/>
          </w:rPr>
          <w:delText>y aplicando las reglas del firewall a este grupo.</w:delText>
        </w:r>
      </w:del>
      <w:ins w:id="196" w:author="Marlon Estiven. Ardila Martinez" w:date="2021-09-02T17:16:00Z">
        <w:r w:rsidR="00662E92">
          <w:rPr>
            <w:rFonts w:cstheme="minorHAnsi"/>
          </w:rPr>
          <w:t xml:space="preserve">, lo cual se </w:t>
        </w:r>
        <w:proofErr w:type="spellStart"/>
        <w:r w:rsidR="00662E92">
          <w:rPr>
            <w:rFonts w:cstheme="minorHAnsi"/>
          </w:rPr>
          <w:t>soluciono</w:t>
        </w:r>
        <w:proofErr w:type="spellEnd"/>
        <w:r w:rsidR="00662E92">
          <w:rPr>
            <w:rFonts w:cstheme="minorHAnsi"/>
          </w:rPr>
          <w:t xml:space="preserve"> creando las reglas correspondientes entre los segmentos</w:t>
        </w:r>
      </w:ins>
      <w:ins w:id="197" w:author="Marlon Estiven. Ardila Martinez" w:date="2021-09-02T17:25:00Z">
        <w:r w:rsidR="00703E50">
          <w:rPr>
            <w:rFonts w:cstheme="minorHAnsi"/>
          </w:rPr>
          <w:t xml:space="preserve"> de Aplicación y Base de Datos</w:t>
        </w:r>
      </w:ins>
      <w:ins w:id="198" w:author="Marlon Estiven. Ardila Martinez" w:date="2021-09-02T17:16:00Z">
        <w:r w:rsidR="00662E92">
          <w:rPr>
            <w:rFonts w:cstheme="minorHAnsi"/>
          </w:rPr>
          <w:t>.</w:t>
        </w:r>
      </w:ins>
      <w:r w:rsidR="00FC2188" w:rsidRPr="00C41436">
        <w:rPr>
          <w:rFonts w:cstheme="minorHAnsi"/>
        </w:rPr>
        <w:t xml:space="preserve"> </w:t>
      </w:r>
    </w:p>
    <w:p w14:paraId="23A68184" w14:textId="6C0687ED" w:rsidR="00EF64B0" w:rsidRDefault="00EF64B0" w:rsidP="00B90D9B">
      <w:pPr>
        <w:jc w:val="both"/>
        <w:rPr>
          <w:ins w:id="199" w:author="Marlon Estiven. Ardila Martinez" w:date="2021-09-02T17:26:00Z"/>
          <w:rFonts w:cstheme="minorHAnsi"/>
        </w:rPr>
      </w:pPr>
    </w:p>
    <w:p w14:paraId="5199723A" w14:textId="0D350B53" w:rsidR="00703E50" w:rsidRDefault="00703E50" w:rsidP="00B90D9B">
      <w:pPr>
        <w:jc w:val="both"/>
        <w:rPr>
          <w:ins w:id="200" w:author="Marlon Estiven. Ardila Martinez" w:date="2021-09-02T17:26:00Z"/>
          <w:rFonts w:cstheme="minorHAnsi"/>
        </w:rPr>
      </w:pPr>
    </w:p>
    <w:p w14:paraId="47002C98" w14:textId="6CBB9AF5" w:rsidR="00703E50" w:rsidRDefault="00703E50" w:rsidP="00B90D9B">
      <w:pPr>
        <w:jc w:val="both"/>
        <w:rPr>
          <w:ins w:id="201" w:author="Marlon Estiven. Ardila Martinez" w:date="2021-09-02T17:26:00Z"/>
          <w:rFonts w:cstheme="minorHAnsi"/>
        </w:rPr>
      </w:pPr>
    </w:p>
    <w:p w14:paraId="74349DBD" w14:textId="21945BDD" w:rsidR="00703E50" w:rsidRDefault="00703E50" w:rsidP="00B90D9B">
      <w:pPr>
        <w:jc w:val="both"/>
        <w:rPr>
          <w:ins w:id="202" w:author="Marlon Estiven. Ardila Martinez" w:date="2021-09-02T17:26:00Z"/>
          <w:rFonts w:cstheme="minorHAnsi"/>
        </w:rPr>
      </w:pPr>
    </w:p>
    <w:p w14:paraId="5394FF08" w14:textId="77777777" w:rsidR="00703E50" w:rsidRPr="00C41436" w:rsidRDefault="00703E50" w:rsidP="00B90D9B">
      <w:pPr>
        <w:jc w:val="both"/>
        <w:rPr>
          <w:rFonts w:cstheme="minorHAnsi"/>
        </w:rPr>
      </w:pPr>
    </w:p>
    <w:p w14:paraId="5AA0BC59" w14:textId="0377BF0F" w:rsidR="00EF64B0" w:rsidRPr="00C41436" w:rsidDel="00662E92" w:rsidRDefault="00EF64B0" w:rsidP="00EF64B0">
      <w:pPr>
        <w:jc w:val="both"/>
        <w:rPr>
          <w:del w:id="203" w:author="Marlon Estiven. Ardila Martinez" w:date="2021-09-02T17:17:00Z"/>
          <w:rFonts w:cstheme="minorHAnsi"/>
        </w:rPr>
      </w:pPr>
      <w:del w:id="204" w:author="Marlon Estiven. Ardila Martinez" w:date="2021-09-02T17:17:00Z">
        <w:r w:rsidRPr="00C41436" w:rsidDel="00662E92">
          <w:rPr>
            <w:rFonts w:cstheme="minorHAnsi"/>
          </w:rPr>
          <w:delText xml:space="preserve">Adicionalmente, también fue necesario solicitar que a la ruta del file server: </w:delText>
        </w:r>
        <w:r w:rsidR="00D76A40" w:rsidDel="00662E92">
          <w:fldChar w:fldCharType="begin"/>
        </w:r>
        <w:r w:rsidR="00D76A40" w:rsidDel="00662E92">
          <w:delInstrText xml:space="preserve"> HYPERLINK "file:///\\\\192.168.10.194\\ads$\\ADSDrop" </w:delInstrText>
        </w:r>
        <w:r w:rsidR="00D76A40" w:rsidDel="00662E92">
          <w:fldChar w:fldCharType="separate"/>
        </w:r>
        <w:r w:rsidR="00116886" w:rsidRPr="00C41436" w:rsidDel="00662E92">
          <w:rPr>
            <w:rStyle w:val="Hyperlink"/>
            <w:rFonts w:cstheme="minorHAnsi"/>
          </w:rPr>
          <w:delText>\\192.168.10.194\ads$\ADSDrop</w:delText>
        </w:r>
        <w:r w:rsidR="00D76A40" w:rsidDel="00662E92">
          <w:rPr>
            <w:rStyle w:val="Hyperlink"/>
            <w:rFonts w:cstheme="minorHAnsi"/>
          </w:rPr>
          <w:fldChar w:fldCharType="end"/>
        </w:r>
        <w:r w:rsidR="00116886" w:rsidRPr="00C41436" w:rsidDel="00662E92">
          <w:rPr>
            <w:rFonts w:cstheme="minorHAnsi"/>
          </w:rPr>
          <w:delText xml:space="preserve"> se le de</w:delText>
        </w:r>
        <w:r w:rsidRPr="00C41436" w:rsidDel="00662E92">
          <w:rPr>
            <w:rFonts w:cstheme="minorHAnsi"/>
          </w:rPr>
          <w:delText xml:space="preserve"> permisos de sólo lectura a ‘Todos’, con el fin de que los usuarios puedan tener acceso a los instaladores y demás objetos generados durante la compilación. </w:delText>
        </w:r>
      </w:del>
    </w:p>
    <w:p w14:paraId="15C20AF6" w14:textId="23E944B2" w:rsidR="00EF64B0" w:rsidRPr="00C41436" w:rsidDel="00662E92" w:rsidRDefault="00EF64B0" w:rsidP="00B90D9B">
      <w:pPr>
        <w:jc w:val="both"/>
        <w:rPr>
          <w:del w:id="205" w:author="Marlon Estiven. Ardila Martinez" w:date="2021-09-02T17:17:00Z"/>
          <w:rFonts w:cstheme="minorHAnsi"/>
        </w:rPr>
      </w:pPr>
    </w:p>
    <w:p w14:paraId="6E043A1F" w14:textId="4F9BA103" w:rsidR="00FC2188" w:rsidRPr="00C41436" w:rsidDel="00662E92" w:rsidRDefault="00FC2188" w:rsidP="00B90D9B">
      <w:pPr>
        <w:jc w:val="both"/>
        <w:rPr>
          <w:del w:id="206" w:author="Marlon Estiven. Ardila Martinez" w:date="2021-09-02T17:17:00Z"/>
          <w:rFonts w:cstheme="minorHAnsi"/>
        </w:rPr>
      </w:pPr>
      <w:del w:id="207" w:author="Marlon Estiven. Ardila Martinez" w:date="2021-09-02T17:17:00Z">
        <w:r w:rsidRPr="00C41436" w:rsidDel="00662E92">
          <w:rPr>
            <w:rFonts w:cstheme="minorHAnsi"/>
          </w:rPr>
          <w:delText xml:space="preserve">Se generó informe final </w:delText>
        </w:r>
      </w:del>
      <w:ins w:id="208" w:author="Alba Jamile Diaz P." w:date="2020-10-21T11:59:00Z">
        <w:del w:id="209" w:author="Marlon Estiven. Ardila Martinez" w:date="2021-09-02T17:17:00Z">
          <w:r w:rsidR="00ED12B6" w:rsidDel="00662E92">
            <w:rPr>
              <w:rFonts w:cstheme="minorHAnsi"/>
            </w:rPr>
            <w:delText xml:space="preserve">con los resultados de las pruebas ejecutadas, </w:delText>
          </w:r>
        </w:del>
      </w:ins>
      <w:del w:id="210" w:author="Marlon Estiven. Ardila Martinez" w:date="2021-09-02T17:17:00Z">
        <w:r w:rsidRPr="00C41436" w:rsidDel="00662E92">
          <w:rPr>
            <w:rFonts w:cstheme="minorHAnsi"/>
          </w:rPr>
          <w:delText>que qued</w:delText>
        </w:r>
      </w:del>
      <w:ins w:id="211" w:author="Alba Jamile Diaz P." w:date="2020-10-21T11:59:00Z">
        <w:del w:id="212" w:author="Marlon Estiven. Ardila Martinez" w:date="2021-09-02T17:17:00Z">
          <w:r w:rsidR="00ED12B6" w:rsidDel="00662E92">
            <w:rPr>
              <w:rFonts w:cstheme="minorHAnsi"/>
            </w:rPr>
            <w:delText>ó</w:delText>
          </w:r>
        </w:del>
      </w:ins>
      <w:del w:id="213" w:author="Marlon Estiven. Ardila Martinez" w:date="2021-09-02T17:17:00Z">
        <w:r w:rsidRPr="00C41436" w:rsidDel="00662E92">
          <w:rPr>
            <w:rFonts w:cstheme="minorHAnsi"/>
          </w:rPr>
          <w:delText>o en la ruta del proyecto:</w:delText>
        </w:r>
      </w:del>
    </w:p>
    <w:p w14:paraId="36DD3558" w14:textId="44F35925" w:rsidR="00461EA2" w:rsidRPr="00C41436" w:rsidDel="00662E92" w:rsidRDefault="00FC2188" w:rsidP="00FC2188">
      <w:pPr>
        <w:rPr>
          <w:del w:id="214" w:author="Marlon Estiven. Ardila Martinez" w:date="2021-09-02T17:17:00Z"/>
          <w:rFonts w:cstheme="minorHAnsi"/>
          <w:sz w:val="22"/>
          <w:szCs w:val="22"/>
        </w:rPr>
      </w:pPr>
      <w:del w:id="215" w:author="Marlon Estiven. Ardila Martinez" w:date="2021-09-02T17:17:00Z">
        <w:r w:rsidRPr="00C41436" w:rsidDel="00662E92">
          <w:rPr>
            <w:rFonts w:cstheme="minorHAnsi"/>
            <w:i/>
            <w:iCs/>
            <w:color w:val="222222"/>
            <w:sz w:val="22"/>
            <w:szCs w:val="22"/>
            <w:shd w:val="clear" w:color="auto" w:fill="FFFFFF"/>
          </w:rPr>
          <w:delText>\\192.168.10.132\ppm$\Nvaestructura\PMO\0.2Portafolios\Tecnologia\0.3Proyectos\2002TO_OptiProcTI Optimización de Procesos de TI\2GERENCIA\4Ejecucion\Migración Azure\4.Pruebas</w:delText>
        </w:r>
      </w:del>
    </w:p>
    <w:p w14:paraId="16AFCFC9" w14:textId="56021EFC" w:rsidR="00461EA2" w:rsidRPr="00C41436" w:rsidRDefault="00461EA2" w:rsidP="00B90D9B">
      <w:pPr>
        <w:jc w:val="both"/>
        <w:rPr>
          <w:rFonts w:cstheme="minorHAnsi"/>
        </w:rPr>
      </w:pPr>
    </w:p>
    <w:p w14:paraId="4308A387" w14:textId="034D8940" w:rsidR="00795A2C" w:rsidRPr="00C41436" w:rsidDel="00703E50" w:rsidRDefault="00461EA2" w:rsidP="00795A2C">
      <w:pPr>
        <w:pStyle w:val="Heading3"/>
        <w:numPr>
          <w:ilvl w:val="2"/>
          <w:numId w:val="6"/>
        </w:numPr>
        <w:rPr>
          <w:del w:id="216" w:author="Marlon Estiven. Ardila Martinez" w:date="2021-09-02T17:26:00Z"/>
          <w:rFonts w:asciiTheme="minorHAnsi" w:hAnsiTheme="minorHAnsi" w:cstheme="minorHAnsi"/>
        </w:rPr>
      </w:pPr>
      <w:del w:id="217" w:author="Marlon Estiven. Ardila Martinez" w:date="2021-09-02T17:26:00Z">
        <w:r w:rsidRPr="00C41436" w:rsidDel="00703E50">
          <w:rPr>
            <w:rFonts w:asciiTheme="minorHAnsi" w:hAnsiTheme="minorHAnsi" w:cstheme="minorHAnsi"/>
          </w:rPr>
          <w:lastRenderedPageBreak/>
          <w:delText>Presentación al CAB</w:delText>
        </w:r>
        <w:bookmarkStart w:id="218" w:name="_Toc81496008"/>
        <w:bookmarkStart w:id="219" w:name="_Toc81572899"/>
        <w:bookmarkEnd w:id="218"/>
        <w:bookmarkEnd w:id="219"/>
      </w:del>
    </w:p>
    <w:p w14:paraId="4E8A28F5" w14:textId="50971771" w:rsidR="00795A2C" w:rsidRPr="00C41436" w:rsidDel="00703E50" w:rsidRDefault="00795A2C" w:rsidP="00B90D9B">
      <w:pPr>
        <w:jc w:val="both"/>
        <w:rPr>
          <w:del w:id="220" w:author="Marlon Estiven. Ardila Martinez" w:date="2021-09-02T17:26:00Z"/>
          <w:rFonts w:cstheme="minorHAnsi"/>
        </w:rPr>
      </w:pPr>
      <w:bookmarkStart w:id="221" w:name="_Toc81496009"/>
      <w:bookmarkStart w:id="222" w:name="_Toc81572900"/>
      <w:bookmarkEnd w:id="221"/>
      <w:bookmarkEnd w:id="222"/>
    </w:p>
    <w:p w14:paraId="19E60388" w14:textId="3A69407D" w:rsidR="00461EA2" w:rsidRPr="00C41436" w:rsidDel="00703E50" w:rsidRDefault="00461EA2" w:rsidP="00B90D9B">
      <w:pPr>
        <w:jc w:val="both"/>
        <w:rPr>
          <w:del w:id="223" w:author="Marlon Estiven. Ardila Martinez" w:date="2021-09-02T17:26:00Z"/>
          <w:rFonts w:cstheme="minorHAnsi"/>
        </w:rPr>
      </w:pPr>
      <w:del w:id="224" w:author="Marlon Estiven. Ardila Martinez" w:date="2021-09-02T17:26:00Z">
        <w:r w:rsidRPr="00C41436" w:rsidDel="00703E50">
          <w:rPr>
            <w:rFonts w:cstheme="minorHAnsi"/>
          </w:rPr>
          <w:delText>Se</w:delText>
        </w:r>
        <w:r w:rsidR="00CE078F" w:rsidRPr="00C41436" w:rsidDel="00703E50">
          <w:rPr>
            <w:rFonts w:cstheme="minorHAnsi"/>
          </w:rPr>
          <w:delText xml:space="preserve"> </w:delText>
        </w:r>
        <w:r w:rsidRPr="00C41436" w:rsidDel="00703E50">
          <w:rPr>
            <w:rFonts w:cstheme="minorHAnsi"/>
          </w:rPr>
          <w:delText>prepararon y revisaron todos los documentos requeridos por el CAB para salir a producción.</w:delText>
        </w:r>
        <w:r w:rsidR="00FC2188" w:rsidRPr="00C41436" w:rsidDel="00703E50">
          <w:rPr>
            <w:rFonts w:cstheme="minorHAnsi"/>
          </w:rPr>
          <w:delText xml:space="preserve"> En la presentación se generaron dos observaciones: 1) enviar el script </w:delText>
        </w:r>
        <w:r w:rsidR="005D3C5E" w:rsidRPr="00C41436" w:rsidDel="00703E50">
          <w:rPr>
            <w:rFonts w:cstheme="minorHAnsi"/>
          </w:rPr>
          <w:delText>SQL</w:delText>
        </w:r>
        <w:r w:rsidR="00FC2188" w:rsidRPr="00C41436" w:rsidDel="00703E50">
          <w:rPr>
            <w:rFonts w:cstheme="minorHAnsi"/>
          </w:rPr>
          <w:delText xml:space="preserve"> de control para aprobación y </w:delText>
        </w:r>
        <w:r w:rsidR="00C41436" w:rsidDel="00703E50">
          <w:rPr>
            <w:rFonts w:cstheme="minorHAnsi"/>
          </w:rPr>
          <w:delText>2)</w:delText>
        </w:r>
        <w:r w:rsidR="00FC2188" w:rsidRPr="00C41436" w:rsidDel="00703E50">
          <w:rPr>
            <w:rFonts w:cstheme="minorHAnsi"/>
          </w:rPr>
          <w:delText xml:space="preserve"> la formalización de </w:delText>
        </w:r>
        <w:r w:rsidR="005D3C5E" w:rsidDel="00703E50">
          <w:rPr>
            <w:rFonts w:cstheme="minorHAnsi"/>
          </w:rPr>
          <w:delText>ANSs</w:delText>
        </w:r>
        <w:r w:rsidR="00FC2188" w:rsidRPr="00C41436" w:rsidDel="00703E50">
          <w:rPr>
            <w:rFonts w:cstheme="minorHAnsi"/>
          </w:rPr>
          <w:delText xml:space="preserve">, las dos </w:delText>
        </w:r>
        <w:r w:rsidR="00116886" w:rsidRPr="00C41436" w:rsidDel="00703E50">
          <w:rPr>
            <w:rFonts w:cstheme="minorHAnsi"/>
          </w:rPr>
          <w:delText xml:space="preserve">observaciones </w:delText>
        </w:r>
        <w:r w:rsidR="00FC2188" w:rsidRPr="00C41436" w:rsidDel="00703E50">
          <w:rPr>
            <w:rFonts w:cstheme="minorHAnsi"/>
          </w:rPr>
          <w:delText>fueron solventadas</w:delText>
        </w:r>
        <w:r w:rsidR="00116886" w:rsidRPr="00C41436" w:rsidDel="00703E50">
          <w:rPr>
            <w:rFonts w:cstheme="minorHAnsi"/>
          </w:rPr>
          <w:delText xml:space="preserve"> en su momento</w:delText>
        </w:r>
        <w:r w:rsidR="00FC2188" w:rsidRPr="00C41436" w:rsidDel="00703E50">
          <w:rPr>
            <w:rFonts w:cstheme="minorHAnsi"/>
          </w:rPr>
          <w:delText>.</w:delText>
        </w:r>
        <w:bookmarkStart w:id="225" w:name="_Toc81496010"/>
        <w:bookmarkStart w:id="226" w:name="_Toc81572901"/>
        <w:bookmarkEnd w:id="225"/>
        <w:bookmarkEnd w:id="226"/>
      </w:del>
    </w:p>
    <w:p w14:paraId="28224270" w14:textId="72DBD1A6" w:rsidR="00461EA2" w:rsidRPr="00C41436" w:rsidDel="00703E50" w:rsidRDefault="00461EA2" w:rsidP="00B90D9B">
      <w:pPr>
        <w:jc w:val="both"/>
        <w:rPr>
          <w:del w:id="227" w:author="Marlon Estiven. Ardila Martinez" w:date="2021-09-02T17:26:00Z"/>
          <w:rFonts w:cstheme="minorHAnsi"/>
        </w:rPr>
      </w:pPr>
      <w:bookmarkStart w:id="228" w:name="_Toc81496011"/>
      <w:bookmarkStart w:id="229" w:name="_Toc81572902"/>
      <w:bookmarkEnd w:id="228"/>
      <w:bookmarkEnd w:id="229"/>
    </w:p>
    <w:p w14:paraId="2C00776C" w14:textId="7606D020" w:rsidR="00116886" w:rsidRPr="00C41436" w:rsidDel="00703E50" w:rsidRDefault="00116886" w:rsidP="00B90D9B">
      <w:pPr>
        <w:jc w:val="both"/>
        <w:rPr>
          <w:del w:id="230" w:author="Marlon Estiven. Ardila Martinez" w:date="2021-09-02T17:26:00Z"/>
          <w:rFonts w:cstheme="minorHAnsi"/>
        </w:rPr>
      </w:pPr>
      <w:bookmarkStart w:id="231" w:name="_Toc81496012"/>
      <w:bookmarkStart w:id="232" w:name="_Toc81572903"/>
      <w:bookmarkEnd w:id="231"/>
      <w:bookmarkEnd w:id="232"/>
    </w:p>
    <w:p w14:paraId="455B87D9" w14:textId="6BC34156" w:rsidR="00461EA2" w:rsidRPr="00C41436" w:rsidRDefault="00461EA2" w:rsidP="00AD0A20">
      <w:pPr>
        <w:pStyle w:val="Heading2"/>
        <w:numPr>
          <w:ilvl w:val="1"/>
          <w:numId w:val="2"/>
        </w:numPr>
        <w:rPr>
          <w:rFonts w:asciiTheme="minorHAnsi" w:hAnsiTheme="minorHAnsi" w:cstheme="minorHAnsi"/>
        </w:rPr>
      </w:pPr>
      <w:bookmarkStart w:id="233" w:name="_Toc81572904"/>
      <w:r w:rsidRPr="00C41436">
        <w:rPr>
          <w:rFonts w:asciiTheme="minorHAnsi" w:hAnsiTheme="minorHAnsi" w:cstheme="minorHAnsi"/>
        </w:rPr>
        <w:t>DESCRIPCION DEL PROCESO DE MIGRACION</w:t>
      </w:r>
      <w:bookmarkEnd w:id="233"/>
    </w:p>
    <w:p w14:paraId="3CAE6732" w14:textId="77777777" w:rsidR="007F5C0F" w:rsidRPr="00C41436" w:rsidRDefault="007F5C0F" w:rsidP="007F5C0F">
      <w:pPr>
        <w:rPr>
          <w:rFonts w:cstheme="minorHAnsi"/>
        </w:rPr>
      </w:pPr>
    </w:p>
    <w:p w14:paraId="63775C68" w14:textId="43B0F6B0" w:rsidR="00461EA2" w:rsidRDefault="00461EA2" w:rsidP="00B90D9B">
      <w:pPr>
        <w:jc w:val="both"/>
        <w:rPr>
          <w:rFonts w:cstheme="minorHAnsi"/>
        </w:rPr>
      </w:pPr>
      <w:r w:rsidRPr="00C41436">
        <w:rPr>
          <w:rFonts w:cstheme="minorHAnsi"/>
        </w:rPr>
        <w:t xml:space="preserve">Una vez cumplidos todos los requisitos y con la aprobación </w:t>
      </w:r>
      <w:del w:id="234" w:author="Marlon Estiven. Ardila Martinez" w:date="2021-09-02T17:29:00Z">
        <w:r w:rsidRPr="00C41436" w:rsidDel="002A3209">
          <w:rPr>
            <w:rFonts w:cstheme="minorHAnsi"/>
          </w:rPr>
          <w:delText>del CAB</w:delText>
        </w:r>
      </w:del>
      <w:ins w:id="235" w:author="Marlon Estiven. Ardila Martinez" w:date="2021-09-02T17:29:00Z">
        <w:r w:rsidR="002A3209">
          <w:rPr>
            <w:rFonts w:cstheme="minorHAnsi"/>
          </w:rPr>
          <w:t>de la actividad</w:t>
        </w:r>
      </w:ins>
      <w:r w:rsidRPr="00C41436">
        <w:rPr>
          <w:rFonts w:cstheme="minorHAnsi"/>
        </w:rPr>
        <w:t xml:space="preserve"> para salir a producción, la migración definitiva de TFS 201</w:t>
      </w:r>
      <w:ins w:id="236" w:author="Marlon Estiven. Ardila Martinez" w:date="2021-09-02T17:29:00Z">
        <w:r w:rsidR="002A3209">
          <w:rPr>
            <w:rFonts w:cstheme="minorHAnsi"/>
          </w:rPr>
          <w:t>5</w:t>
        </w:r>
      </w:ins>
      <w:del w:id="237" w:author="Marlon Estiven. Ardila Martinez" w:date="2021-09-02T17:29:00Z">
        <w:r w:rsidR="007F5C0F" w:rsidRPr="00C41436" w:rsidDel="002A3209">
          <w:rPr>
            <w:rFonts w:cstheme="minorHAnsi"/>
          </w:rPr>
          <w:delText>7</w:delText>
        </w:r>
      </w:del>
      <w:r w:rsidRPr="00C41436">
        <w:rPr>
          <w:rFonts w:cstheme="minorHAnsi"/>
        </w:rPr>
        <w:t xml:space="preserve"> a </w:t>
      </w:r>
      <w:r w:rsidR="007F5C0F" w:rsidRPr="00C41436">
        <w:rPr>
          <w:rFonts w:cstheme="minorHAnsi"/>
        </w:rPr>
        <w:t xml:space="preserve">ADS </w:t>
      </w:r>
      <w:del w:id="238" w:author="Marlon Estiven. Ardila Martinez" w:date="2021-09-02T17:29:00Z">
        <w:r w:rsidRPr="00C41436" w:rsidDel="002A3209">
          <w:rPr>
            <w:rFonts w:cstheme="minorHAnsi"/>
          </w:rPr>
          <w:delText>201</w:delText>
        </w:r>
        <w:r w:rsidR="007F5C0F" w:rsidRPr="00C41436" w:rsidDel="002A3209">
          <w:rPr>
            <w:rFonts w:cstheme="minorHAnsi"/>
          </w:rPr>
          <w:delText>9</w:delText>
        </w:r>
        <w:r w:rsidRPr="00C41436" w:rsidDel="002A3209">
          <w:rPr>
            <w:rFonts w:cstheme="minorHAnsi"/>
          </w:rPr>
          <w:delText xml:space="preserve"> </w:delText>
        </w:r>
      </w:del>
      <w:ins w:id="239" w:author="Marlon Estiven. Ardila Martinez" w:date="2021-09-02T17:29:00Z">
        <w:r w:rsidR="002A3209" w:rsidRPr="00C41436">
          <w:rPr>
            <w:rFonts w:cstheme="minorHAnsi"/>
          </w:rPr>
          <w:t>20</w:t>
        </w:r>
        <w:r w:rsidR="002A3209">
          <w:rPr>
            <w:rFonts w:cstheme="minorHAnsi"/>
          </w:rPr>
          <w:t>20</w:t>
        </w:r>
        <w:r w:rsidR="002A3209" w:rsidRPr="00C41436">
          <w:rPr>
            <w:rFonts w:cstheme="minorHAnsi"/>
          </w:rPr>
          <w:t xml:space="preserve"> </w:t>
        </w:r>
      </w:ins>
      <w:r w:rsidRPr="00C41436">
        <w:rPr>
          <w:rFonts w:cstheme="minorHAnsi"/>
        </w:rPr>
        <w:t>se llevó a cabo</w:t>
      </w:r>
      <w:r w:rsidR="00C41436">
        <w:rPr>
          <w:rFonts w:cstheme="minorHAnsi"/>
        </w:rPr>
        <w:t xml:space="preserve"> desde las </w:t>
      </w:r>
      <w:ins w:id="240" w:author="Marlon Estiven. Ardila Martinez" w:date="2021-09-02T17:29:00Z">
        <w:r w:rsidR="002A3209">
          <w:rPr>
            <w:rFonts w:cstheme="minorHAnsi"/>
          </w:rPr>
          <w:t>7</w:t>
        </w:r>
      </w:ins>
      <w:del w:id="241" w:author="Marlon Estiven. Ardila Martinez" w:date="2021-09-02T17:29:00Z">
        <w:r w:rsidR="00C41436" w:rsidDel="002A3209">
          <w:rPr>
            <w:rFonts w:cstheme="minorHAnsi"/>
          </w:rPr>
          <w:delText>6</w:delText>
        </w:r>
      </w:del>
      <w:r w:rsidR="00C41436">
        <w:rPr>
          <w:rFonts w:cstheme="minorHAnsi"/>
        </w:rPr>
        <w:t>:00</w:t>
      </w:r>
      <w:ins w:id="242" w:author="Marlon Estiven. Ardila Martinez" w:date="2021-09-02T17:30:00Z">
        <w:r w:rsidR="002A3209">
          <w:rPr>
            <w:rFonts w:cstheme="minorHAnsi"/>
          </w:rPr>
          <w:t>a</w:t>
        </w:r>
      </w:ins>
      <w:del w:id="243" w:author="Marlon Estiven. Ardila Martinez" w:date="2021-09-02T17:30:00Z">
        <w:r w:rsidR="00C41436" w:rsidDel="002A3209">
          <w:rPr>
            <w:rFonts w:cstheme="minorHAnsi"/>
          </w:rPr>
          <w:delText>p</w:delText>
        </w:r>
      </w:del>
      <w:r w:rsidR="00C41436">
        <w:rPr>
          <w:rFonts w:cstheme="minorHAnsi"/>
        </w:rPr>
        <w:t xml:space="preserve">m del </w:t>
      </w:r>
      <w:ins w:id="244" w:author="Marlon Estiven. Ardila Martinez" w:date="2021-09-02T17:30:00Z">
        <w:r w:rsidR="002A3209">
          <w:rPr>
            <w:rFonts w:cstheme="minorHAnsi"/>
          </w:rPr>
          <w:t>28</w:t>
        </w:r>
      </w:ins>
      <w:del w:id="245" w:author="Marlon Estiven. Ardila Martinez" w:date="2021-09-02T17:30:00Z">
        <w:r w:rsidR="00C41436" w:rsidDel="002A3209">
          <w:rPr>
            <w:rFonts w:cstheme="minorHAnsi"/>
          </w:rPr>
          <w:delText>16</w:delText>
        </w:r>
      </w:del>
      <w:r w:rsidR="00C41436">
        <w:rPr>
          <w:rFonts w:cstheme="minorHAnsi"/>
        </w:rPr>
        <w:t xml:space="preserve"> de </w:t>
      </w:r>
      <w:del w:id="246" w:author="Marlon Estiven. Ardila Martinez" w:date="2021-09-02T17:30:00Z">
        <w:r w:rsidR="00C41436" w:rsidDel="002A3209">
          <w:rPr>
            <w:rFonts w:cstheme="minorHAnsi"/>
          </w:rPr>
          <w:delText>octubre</w:delText>
        </w:r>
      </w:del>
      <w:ins w:id="247" w:author="Marlon Estiven. Ardila Martinez" w:date="2021-09-02T17:30:00Z">
        <w:r w:rsidR="002A3209">
          <w:rPr>
            <w:rFonts w:cstheme="minorHAnsi"/>
          </w:rPr>
          <w:t>agosto</w:t>
        </w:r>
      </w:ins>
      <w:r w:rsidRPr="00C41436">
        <w:rPr>
          <w:rFonts w:cstheme="minorHAnsi"/>
        </w:rPr>
        <w:t xml:space="preserve"> mediante las siguientes actividades generales, utilizando el método de adjuntar nuevas colecciones en </w:t>
      </w:r>
      <w:del w:id="248" w:author="Alba Jamile Diaz P." w:date="2020-10-21T12:02:00Z">
        <w:r w:rsidRPr="00C41436" w:rsidDel="00ED12B6">
          <w:rPr>
            <w:rFonts w:cstheme="minorHAnsi"/>
          </w:rPr>
          <w:delText xml:space="preserve">una </w:delText>
        </w:r>
      </w:del>
      <w:ins w:id="249" w:author="Alba Jamile Diaz P." w:date="2020-10-21T12:02:00Z">
        <w:r w:rsidR="00ED12B6">
          <w:rPr>
            <w:rFonts w:cstheme="minorHAnsi"/>
          </w:rPr>
          <w:t xml:space="preserve">la </w:t>
        </w:r>
      </w:ins>
      <w:r w:rsidRPr="00C41436">
        <w:rPr>
          <w:rFonts w:cstheme="minorHAnsi"/>
        </w:rPr>
        <w:t xml:space="preserve">instancia previamente instalada de </w:t>
      </w:r>
      <w:r w:rsidR="007F5C0F" w:rsidRPr="00C41436">
        <w:rPr>
          <w:rFonts w:cstheme="minorHAnsi"/>
        </w:rPr>
        <w:t>AD</w:t>
      </w:r>
      <w:r w:rsidRPr="00C41436">
        <w:rPr>
          <w:rFonts w:cstheme="minorHAnsi"/>
        </w:rPr>
        <w:t>S 20</w:t>
      </w:r>
      <w:del w:id="250" w:author="Marlon Estiven. Ardila Martinez" w:date="2021-09-02T17:31:00Z">
        <w:r w:rsidRPr="00C41436" w:rsidDel="002A3209">
          <w:rPr>
            <w:rFonts w:cstheme="minorHAnsi"/>
          </w:rPr>
          <w:delText>1</w:delText>
        </w:r>
      </w:del>
      <w:ins w:id="251" w:author="Marlon Estiven. Ardila Martinez" w:date="2021-09-02T17:30:00Z">
        <w:r w:rsidR="002A3209">
          <w:rPr>
            <w:rFonts w:cstheme="minorHAnsi"/>
          </w:rPr>
          <w:t>20</w:t>
        </w:r>
      </w:ins>
      <w:del w:id="252" w:author="Marlon Estiven. Ardila Martinez" w:date="2021-09-02T17:30:00Z">
        <w:r w:rsidR="007F5C0F" w:rsidRPr="00C41436" w:rsidDel="002A3209">
          <w:rPr>
            <w:rFonts w:cstheme="minorHAnsi"/>
          </w:rPr>
          <w:delText>9</w:delText>
        </w:r>
      </w:del>
      <w:r w:rsidRPr="00C41436">
        <w:rPr>
          <w:rFonts w:cstheme="minorHAnsi"/>
        </w:rPr>
        <w:t>:</w:t>
      </w:r>
    </w:p>
    <w:p w14:paraId="3CB4680B" w14:textId="77777777" w:rsidR="00C41436" w:rsidRPr="00C41436" w:rsidRDefault="00C41436" w:rsidP="00B90D9B">
      <w:pPr>
        <w:jc w:val="both"/>
        <w:rPr>
          <w:rFonts w:cstheme="minorHAnsi"/>
        </w:rPr>
      </w:pPr>
    </w:p>
    <w:p w14:paraId="7520F40B" w14:textId="4BF7E7C5" w:rsidR="00461EA2" w:rsidRPr="00C41436" w:rsidRDefault="00461EA2" w:rsidP="00116886">
      <w:pPr>
        <w:pStyle w:val="ListParagraph"/>
        <w:numPr>
          <w:ilvl w:val="0"/>
          <w:numId w:val="4"/>
        </w:numPr>
        <w:jc w:val="both"/>
        <w:rPr>
          <w:rFonts w:cstheme="minorHAnsi"/>
        </w:rPr>
      </w:pPr>
      <w:proofErr w:type="spellStart"/>
      <w:r w:rsidRPr="00C41436">
        <w:rPr>
          <w:rFonts w:cstheme="minorHAnsi"/>
        </w:rPr>
        <w:t>Backup</w:t>
      </w:r>
      <w:proofErr w:type="spellEnd"/>
      <w:r w:rsidRPr="00C41436">
        <w:rPr>
          <w:rFonts w:cstheme="minorHAnsi"/>
        </w:rPr>
        <w:t xml:space="preserve"> bases de datos TFS 20</w:t>
      </w:r>
      <w:del w:id="253" w:author="Marlon Estiven. Ardila Martinez" w:date="2021-09-02T17:31:00Z">
        <w:r w:rsidRPr="00C41436" w:rsidDel="002A3209">
          <w:rPr>
            <w:rFonts w:cstheme="minorHAnsi"/>
          </w:rPr>
          <w:delText>1</w:delText>
        </w:r>
        <w:r w:rsidR="007F5C0F" w:rsidRPr="00C41436" w:rsidDel="002A3209">
          <w:rPr>
            <w:rFonts w:cstheme="minorHAnsi"/>
          </w:rPr>
          <w:delText>7</w:delText>
        </w:r>
      </w:del>
      <w:ins w:id="254" w:author="Marlon Estiven. Ardila Martinez" w:date="2021-09-02T17:31:00Z">
        <w:r w:rsidR="002A3209">
          <w:rPr>
            <w:rFonts w:cstheme="minorHAnsi"/>
          </w:rPr>
          <w:t>15</w:t>
        </w:r>
      </w:ins>
    </w:p>
    <w:p w14:paraId="0C3F4A47" w14:textId="516BE34C" w:rsidR="00461EA2" w:rsidRPr="00C41436" w:rsidRDefault="00461EA2" w:rsidP="00116886">
      <w:pPr>
        <w:pStyle w:val="ListParagraph"/>
        <w:numPr>
          <w:ilvl w:val="0"/>
          <w:numId w:val="4"/>
        </w:numPr>
        <w:jc w:val="both"/>
        <w:rPr>
          <w:rFonts w:cstheme="minorHAnsi"/>
        </w:rPr>
      </w:pPr>
      <w:r w:rsidRPr="00C41436">
        <w:rPr>
          <w:rFonts w:cstheme="minorHAnsi"/>
        </w:rPr>
        <w:t xml:space="preserve">Copia de los archivos de </w:t>
      </w:r>
      <w:proofErr w:type="spellStart"/>
      <w:r w:rsidRPr="00C41436">
        <w:rPr>
          <w:rFonts w:cstheme="minorHAnsi"/>
        </w:rPr>
        <w:t>backup</w:t>
      </w:r>
      <w:proofErr w:type="spellEnd"/>
      <w:r w:rsidRPr="00C41436">
        <w:rPr>
          <w:rFonts w:cstheme="minorHAnsi"/>
        </w:rPr>
        <w:t xml:space="preserve"> del servidor origen al servidor destino</w:t>
      </w:r>
    </w:p>
    <w:p w14:paraId="73113811" w14:textId="32FBCB27" w:rsidR="00461EA2" w:rsidRPr="00C41436" w:rsidRDefault="00461EA2" w:rsidP="00116886">
      <w:pPr>
        <w:pStyle w:val="ListParagraph"/>
        <w:numPr>
          <w:ilvl w:val="0"/>
          <w:numId w:val="4"/>
        </w:numPr>
        <w:jc w:val="both"/>
        <w:rPr>
          <w:rFonts w:cstheme="minorHAnsi"/>
        </w:rPr>
      </w:pPr>
      <w:r w:rsidRPr="00C41436">
        <w:rPr>
          <w:rFonts w:cstheme="minorHAnsi"/>
        </w:rPr>
        <w:t xml:space="preserve">Restauración del </w:t>
      </w:r>
      <w:proofErr w:type="spellStart"/>
      <w:r w:rsidRPr="00C41436">
        <w:rPr>
          <w:rFonts w:cstheme="minorHAnsi"/>
        </w:rPr>
        <w:t>backup</w:t>
      </w:r>
      <w:proofErr w:type="spellEnd"/>
      <w:r w:rsidRPr="00C41436">
        <w:rPr>
          <w:rFonts w:cstheme="minorHAnsi"/>
        </w:rPr>
        <w:t xml:space="preserve"> de la base de datos en el nuevo servidor</w:t>
      </w:r>
    </w:p>
    <w:p w14:paraId="76A0DFCE" w14:textId="00AD6A45" w:rsidR="00461EA2" w:rsidRPr="00C41436" w:rsidRDefault="00461EA2" w:rsidP="00116886">
      <w:pPr>
        <w:pStyle w:val="ListParagraph"/>
        <w:numPr>
          <w:ilvl w:val="0"/>
          <w:numId w:val="4"/>
        </w:numPr>
        <w:jc w:val="both"/>
        <w:rPr>
          <w:rFonts w:cstheme="minorHAnsi"/>
        </w:rPr>
      </w:pPr>
      <w:r w:rsidRPr="00C41436">
        <w:rPr>
          <w:rFonts w:cstheme="minorHAnsi"/>
        </w:rPr>
        <w:t>Ejecución del proceso de adjuntar y migrar colecciones en el servidor nuevo</w:t>
      </w:r>
    </w:p>
    <w:p w14:paraId="14B6D6F4" w14:textId="5E47FC87" w:rsidR="00461EA2" w:rsidRPr="00C41436" w:rsidRDefault="007F5C0F" w:rsidP="00116886">
      <w:pPr>
        <w:pStyle w:val="ListParagraph"/>
        <w:numPr>
          <w:ilvl w:val="0"/>
          <w:numId w:val="4"/>
        </w:numPr>
        <w:jc w:val="both"/>
        <w:rPr>
          <w:rFonts w:cstheme="minorHAnsi"/>
        </w:rPr>
      </w:pPr>
      <w:r w:rsidRPr="00C41436">
        <w:rPr>
          <w:rFonts w:cstheme="minorHAnsi"/>
        </w:rPr>
        <w:t xml:space="preserve">Ejecución de </w:t>
      </w:r>
      <w:proofErr w:type="spellStart"/>
      <w:r w:rsidRPr="00C41436">
        <w:rPr>
          <w:rFonts w:cstheme="minorHAnsi"/>
        </w:rPr>
        <w:t>shells</w:t>
      </w:r>
      <w:proofErr w:type="spellEnd"/>
      <w:r w:rsidRPr="00C41436">
        <w:rPr>
          <w:rFonts w:cstheme="minorHAnsi"/>
        </w:rPr>
        <w:t xml:space="preserve"> para actualizar </w:t>
      </w:r>
      <w:proofErr w:type="spellStart"/>
      <w:ins w:id="255" w:author="Marlon Estiven. Ardila Martinez" w:date="2021-09-02T17:32:00Z">
        <w:r w:rsidR="002A3209">
          <w:rPr>
            <w:rFonts w:cstheme="minorHAnsi"/>
          </w:rPr>
          <w:t>Builds</w:t>
        </w:r>
        <w:proofErr w:type="spellEnd"/>
        <w:r w:rsidR="002A3209">
          <w:rPr>
            <w:rFonts w:cstheme="minorHAnsi"/>
          </w:rPr>
          <w:t xml:space="preserve"> y </w:t>
        </w:r>
        <w:proofErr w:type="spellStart"/>
        <w:r w:rsidR="002A3209">
          <w:rPr>
            <w:rFonts w:cstheme="minorHAnsi"/>
          </w:rPr>
          <w:t>Releases</w:t>
        </w:r>
      </w:ins>
      <w:proofErr w:type="spellEnd"/>
      <w:del w:id="256" w:author="Marlon Estiven. Ardila Martinez" w:date="2021-09-02T17:32:00Z">
        <w:r w:rsidRPr="00C41436" w:rsidDel="002A3209">
          <w:rPr>
            <w:rFonts w:cstheme="minorHAnsi"/>
          </w:rPr>
          <w:delText>links, nombre de máquinas y ruta del file server</w:delText>
        </w:r>
      </w:del>
    </w:p>
    <w:p w14:paraId="4560FE85" w14:textId="0AA6A4F1" w:rsidR="00461EA2" w:rsidRPr="00C41436" w:rsidDel="002D7979" w:rsidRDefault="00C41436" w:rsidP="00116886">
      <w:pPr>
        <w:pStyle w:val="ListParagraph"/>
        <w:numPr>
          <w:ilvl w:val="0"/>
          <w:numId w:val="4"/>
        </w:numPr>
        <w:jc w:val="both"/>
        <w:rPr>
          <w:del w:id="257" w:author="Marlon Estiven. Ardila Martinez" w:date="2021-09-03T09:25:00Z"/>
          <w:rFonts w:cstheme="minorHAnsi"/>
        </w:rPr>
      </w:pPr>
      <w:del w:id="258" w:author="Marlon Estiven. Ardila Martinez" w:date="2021-09-03T09:25:00Z">
        <w:r w:rsidDel="002D7979">
          <w:rPr>
            <w:rFonts w:cstheme="minorHAnsi"/>
          </w:rPr>
          <w:delText>Pruebas</w:delText>
        </w:r>
        <w:r w:rsidR="00461EA2" w:rsidRPr="00C41436" w:rsidDel="002D7979">
          <w:rPr>
            <w:rFonts w:cstheme="minorHAnsi"/>
          </w:rPr>
          <w:delText xml:space="preserve"> </w:delText>
        </w:r>
        <w:r w:rsidR="00FC2955" w:rsidRPr="00FC2955" w:rsidDel="002D7979">
          <w:rPr>
            <w:rFonts w:cstheme="minorHAnsi"/>
          </w:rPr>
          <w:delText xml:space="preserve">Post-Implementación </w:delText>
        </w:r>
      </w:del>
    </w:p>
    <w:p w14:paraId="351110C7" w14:textId="5B32DD59" w:rsidR="00461EA2" w:rsidRPr="00C41436" w:rsidDel="002A3209" w:rsidRDefault="00461EA2" w:rsidP="00116886">
      <w:pPr>
        <w:pStyle w:val="ListParagraph"/>
        <w:numPr>
          <w:ilvl w:val="0"/>
          <w:numId w:val="4"/>
        </w:numPr>
        <w:jc w:val="both"/>
        <w:rPr>
          <w:del w:id="259" w:author="Marlon Estiven. Ardila Martinez" w:date="2021-09-02T17:32:00Z"/>
          <w:rFonts w:cstheme="minorHAnsi"/>
        </w:rPr>
      </w:pPr>
      <w:del w:id="260" w:author="Marlon Estiven. Ardila Martinez" w:date="2021-09-02T17:32:00Z">
        <w:r w:rsidRPr="00C41436" w:rsidDel="002A3209">
          <w:rPr>
            <w:rFonts w:cstheme="minorHAnsi"/>
          </w:rPr>
          <w:delText>Pruebas con fábrica y clientes internos</w:delText>
        </w:r>
      </w:del>
    </w:p>
    <w:p w14:paraId="6ABD81AD" w14:textId="27BE2F8A" w:rsidR="00461EA2" w:rsidRPr="00C41436" w:rsidRDefault="00461EA2" w:rsidP="00116886">
      <w:pPr>
        <w:pStyle w:val="ListParagraph"/>
        <w:numPr>
          <w:ilvl w:val="0"/>
          <w:numId w:val="4"/>
        </w:numPr>
        <w:jc w:val="both"/>
        <w:rPr>
          <w:rFonts w:cstheme="minorHAnsi"/>
        </w:rPr>
      </w:pPr>
      <w:r w:rsidRPr="00C41436">
        <w:rPr>
          <w:rFonts w:cstheme="minorHAnsi"/>
        </w:rPr>
        <w:t>Salida en vivo</w:t>
      </w:r>
    </w:p>
    <w:p w14:paraId="0324AC75" w14:textId="4160603A" w:rsidR="00461EA2" w:rsidRDefault="00461EA2" w:rsidP="00B90D9B">
      <w:pPr>
        <w:jc w:val="both"/>
        <w:rPr>
          <w:rFonts w:cstheme="minorHAnsi"/>
        </w:rPr>
      </w:pPr>
    </w:p>
    <w:p w14:paraId="29587686" w14:textId="77777777" w:rsidR="005D3C5E" w:rsidRPr="00C41436" w:rsidRDefault="005D3C5E" w:rsidP="00B90D9B">
      <w:pPr>
        <w:jc w:val="both"/>
        <w:rPr>
          <w:rFonts w:cstheme="minorHAnsi"/>
        </w:rPr>
      </w:pPr>
    </w:p>
    <w:p w14:paraId="30F8B97B" w14:textId="40AB395D" w:rsidR="00461EA2" w:rsidRPr="00C41436" w:rsidRDefault="00461EA2" w:rsidP="007F5C0F">
      <w:pPr>
        <w:pStyle w:val="Heading2"/>
        <w:numPr>
          <w:ilvl w:val="1"/>
          <w:numId w:val="2"/>
        </w:numPr>
        <w:rPr>
          <w:rFonts w:asciiTheme="minorHAnsi" w:hAnsiTheme="minorHAnsi" w:cstheme="minorHAnsi"/>
        </w:rPr>
      </w:pPr>
      <w:bookmarkStart w:id="261" w:name="_Toc81572905"/>
      <w:r w:rsidRPr="00C41436">
        <w:rPr>
          <w:rFonts w:asciiTheme="minorHAnsi" w:hAnsiTheme="minorHAnsi" w:cstheme="minorHAnsi"/>
        </w:rPr>
        <w:t>RESULTADOS</w:t>
      </w:r>
      <w:bookmarkEnd w:id="261"/>
    </w:p>
    <w:p w14:paraId="50F06745" w14:textId="77777777" w:rsidR="00461EA2" w:rsidRPr="00C41436" w:rsidRDefault="00461EA2" w:rsidP="00B90D9B">
      <w:pPr>
        <w:jc w:val="both"/>
        <w:rPr>
          <w:rFonts w:cstheme="minorHAnsi"/>
        </w:rPr>
      </w:pPr>
    </w:p>
    <w:p w14:paraId="31B6ACC4" w14:textId="0CDC5779" w:rsidR="00461EA2" w:rsidRPr="00C41436" w:rsidRDefault="00461EA2" w:rsidP="00B90D9B">
      <w:pPr>
        <w:jc w:val="both"/>
        <w:rPr>
          <w:rFonts w:cstheme="minorHAnsi"/>
        </w:rPr>
      </w:pPr>
      <w:r w:rsidRPr="00C41436">
        <w:rPr>
          <w:rFonts w:cstheme="minorHAnsi"/>
        </w:rPr>
        <w:t>La migración de TFS 201</w:t>
      </w:r>
      <w:ins w:id="262" w:author="Marlon Estiven. Ardila Martinez" w:date="2021-09-02T17:32:00Z">
        <w:r w:rsidR="002A3209">
          <w:rPr>
            <w:rFonts w:cstheme="minorHAnsi"/>
          </w:rPr>
          <w:t>5</w:t>
        </w:r>
      </w:ins>
      <w:del w:id="263" w:author="Marlon Estiven. Ardila Martinez" w:date="2021-09-02T17:32:00Z">
        <w:r w:rsidR="000A2FF7" w:rsidRPr="00C41436" w:rsidDel="002A3209">
          <w:rPr>
            <w:rFonts w:cstheme="minorHAnsi"/>
          </w:rPr>
          <w:delText>7</w:delText>
        </w:r>
      </w:del>
      <w:r w:rsidRPr="00C41436">
        <w:rPr>
          <w:rFonts w:cstheme="minorHAnsi"/>
        </w:rPr>
        <w:t xml:space="preserve"> a </w:t>
      </w:r>
      <w:r w:rsidR="000A2FF7" w:rsidRPr="00C41436">
        <w:rPr>
          <w:rFonts w:cstheme="minorHAnsi"/>
        </w:rPr>
        <w:t>AD</w:t>
      </w:r>
      <w:r w:rsidRPr="00C41436">
        <w:rPr>
          <w:rFonts w:cstheme="minorHAnsi"/>
        </w:rPr>
        <w:t>S 20</w:t>
      </w:r>
      <w:ins w:id="264" w:author="Marlon Estiven. Ardila Martinez" w:date="2021-09-02T17:32:00Z">
        <w:r w:rsidR="002A3209">
          <w:rPr>
            <w:rFonts w:cstheme="minorHAnsi"/>
          </w:rPr>
          <w:t>20</w:t>
        </w:r>
      </w:ins>
      <w:del w:id="265" w:author="Marlon Estiven. Ardila Martinez" w:date="2021-09-02T17:32:00Z">
        <w:r w:rsidRPr="00C41436" w:rsidDel="002A3209">
          <w:rPr>
            <w:rFonts w:cstheme="minorHAnsi"/>
          </w:rPr>
          <w:delText>1</w:delText>
        </w:r>
        <w:r w:rsidR="000A2FF7" w:rsidRPr="00C41436" w:rsidDel="002A3209">
          <w:rPr>
            <w:rFonts w:cstheme="minorHAnsi"/>
          </w:rPr>
          <w:delText>9</w:delText>
        </w:r>
      </w:del>
      <w:r w:rsidRPr="00C41436">
        <w:rPr>
          <w:rFonts w:cstheme="minorHAnsi"/>
        </w:rPr>
        <w:t xml:space="preserve"> fue exitosa.</w:t>
      </w:r>
    </w:p>
    <w:p w14:paraId="480EA7DB" w14:textId="77777777" w:rsidR="00461EA2" w:rsidRPr="00C41436" w:rsidRDefault="00461EA2" w:rsidP="00B90D9B">
      <w:pPr>
        <w:jc w:val="both"/>
        <w:rPr>
          <w:rFonts w:cstheme="minorHAnsi"/>
        </w:rPr>
      </w:pPr>
    </w:p>
    <w:p w14:paraId="754A4F6D" w14:textId="6DABD9E4" w:rsidR="00461EA2" w:rsidRPr="00C41436" w:rsidRDefault="00461EA2" w:rsidP="00B90D9B">
      <w:pPr>
        <w:jc w:val="both"/>
        <w:rPr>
          <w:rFonts w:cstheme="minorHAnsi"/>
        </w:rPr>
      </w:pPr>
      <w:r w:rsidRPr="00C41436">
        <w:rPr>
          <w:rFonts w:cstheme="minorHAnsi"/>
        </w:rPr>
        <w:t>Para determinar la confiabilidad de la migración, se determinaron totales de control en cuanto a los datos migrados; los resultados de estas verificaciones se resumen a continuación:</w:t>
      </w:r>
    </w:p>
    <w:p w14:paraId="3ED604C1" w14:textId="77777777" w:rsidR="00461EA2" w:rsidRPr="00C41436" w:rsidRDefault="00461EA2" w:rsidP="00B90D9B">
      <w:pPr>
        <w:jc w:val="both"/>
        <w:rPr>
          <w:rFonts w:cstheme="minorHAnsi"/>
        </w:rPr>
      </w:pPr>
    </w:p>
    <w:p w14:paraId="33813934" w14:textId="2943EA0F" w:rsidR="00461EA2" w:rsidRDefault="00C41436" w:rsidP="000A2FF7">
      <w:pPr>
        <w:pStyle w:val="Heading3"/>
        <w:numPr>
          <w:ilvl w:val="2"/>
          <w:numId w:val="2"/>
        </w:numPr>
        <w:rPr>
          <w:rFonts w:asciiTheme="minorHAnsi" w:hAnsiTheme="minorHAnsi" w:cstheme="minorHAnsi"/>
        </w:rPr>
      </w:pPr>
      <w:bookmarkStart w:id="266" w:name="_Toc81572906"/>
      <w:r w:rsidRPr="00C41436">
        <w:rPr>
          <w:rFonts w:asciiTheme="minorHAnsi" w:hAnsiTheme="minorHAnsi" w:cstheme="minorHAnsi"/>
        </w:rPr>
        <w:t>Total</w:t>
      </w:r>
      <w:r w:rsidR="005D3C5E">
        <w:rPr>
          <w:rFonts w:asciiTheme="minorHAnsi" w:hAnsiTheme="minorHAnsi" w:cstheme="minorHAnsi"/>
        </w:rPr>
        <w:t>es</w:t>
      </w:r>
      <w:r>
        <w:rPr>
          <w:rFonts w:asciiTheme="minorHAnsi" w:hAnsiTheme="minorHAnsi" w:cstheme="minorHAnsi"/>
        </w:rPr>
        <w:t xml:space="preserve"> </w:t>
      </w:r>
      <w:r w:rsidR="00461EA2" w:rsidRPr="00C41436">
        <w:rPr>
          <w:rFonts w:asciiTheme="minorHAnsi" w:hAnsiTheme="minorHAnsi" w:cstheme="minorHAnsi"/>
        </w:rPr>
        <w:t>de Proyectos Migrados</w:t>
      </w:r>
      <w:bookmarkEnd w:id="266"/>
    </w:p>
    <w:p w14:paraId="2B1ABBA0" w14:textId="77777777" w:rsidR="005D3C5E" w:rsidRPr="005D3C5E" w:rsidRDefault="005D3C5E" w:rsidP="005D3C5E"/>
    <w:tbl>
      <w:tblPr>
        <w:tblW w:w="5802" w:type="dxa"/>
        <w:tblCellMar>
          <w:left w:w="70" w:type="dxa"/>
          <w:right w:w="70" w:type="dxa"/>
        </w:tblCellMar>
        <w:tblLook w:val="04A0" w:firstRow="1" w:lastRow="0" w:firstColumn="1" w:lastColumn="0" w:noHBand="0" w:noVBand="1"/>
        <w:tblPrChange w:id="267" w:author="Marlon Estiven. Ardila Martinez" w:date="2021-09-03T09:43:00Z">
          <w:tblPr>
            <w:tblW w:w="5802" w:type="dxa"/>
            <w:tblCellMar>
              <w:left w:w="70" w:type="dxa"/>
              <w:right w:w="70" w:type="dxa"/>
            </w:tblCellMar>
            <w:tblLook w:val="04A0" w:firstRow="1" w:lastRow="0" w:firstColumn="1" w:lastColumn="0" w:noHBand="0" w:noVBand="1"/>
          </w:tblPr>
        </w:tblPrChange>
      </w:tblPr>
      <w:tblGrid>
        <w:gridCol w:w="1514"/>
        <w:gridCol w:w="2240"/>
        <w:gridCol w:w="2048"/>
        <w:tblGridChange w:id="268">
          <w:tblGrid>
            <w:gridCol w:w="1220"/>
            <w:gridCol w:w="2240"/>
            <w:gridCol w:w="2342"/>
          </w:tblGrid>
        </w:tblGridChange>
      </w:tblGrid>
      <w:tr w:rsidR="000A2FF7" w:rsidRPr="00C41436" w:rsidDel="00A5016C" w14:paraId="718D13A4" w14:textId="1C451ADA" w:rsidTr="00A5016C">
        <w:trPr>
          <w:trHeight w:val="960"/>
          <w:del w:id="269" w:author="Marlon Estiven. Ardila Martinez" w:date="2021-09-03T09:42:00Z"/>
          <w:trPrChange w:id="270" w:author="Marlon Estiven. Ardila Martinez" w:date="2021-09-03T09:43:00Z">
            <w:trPr>
              <w:trHeight w:val="960"/>
            </w:trPr>
          </w:trPrChange>
        </w:trPr>
        <w:tc>
          <w:tcPr>
            <w:tcW w:w="1514" w:type="dxa"/>
            <w:tcBorders>
              <w:top w:val="single" w:sz="8" w:space="0" w:color="auto"/>
              <w:left w:val="single" w:sz="8" w:space="0" w:color="auto"/>
              <w:bottom w:val="single" w:sz="8" w:space="0" w:color="auto"/>
              <w:right w:val="single" w:sz="8" w:space="0" w:color="auto"/>
            </w:tcBorders>
            <w:shd w:val="clear" w:color="000000" w:fill="B4C6E7"/>
            <w:vAlign w:val="center"/>
            <w:tcPrChange w:id="271" w:author="Marlon Estiven. Ardila Martinez" w:date="2021-09-03T09:43:00Z">
              <w:tcPr>
                <w:tcW w:w="1220" w:type="dxa"/>
                <w:tcBorders>
                  <w:top w:val="single" w:sz="8" w:space="0" w:color="auto"/>
                  <w:left w:val="single" w:sz="8" w:space="0" w:color="auto"/>
                  <w:bottom w:val="single" w:sz="8" w:space="0" w:color="auto"/>
                  <w:right w:val="single" w:sz="8" w:space="0" w:color="auto"/>
                </w:tcBorders>
                <w:shd w:val="clear" w:color="000000" w:fill="B4C6E7"/>
                <w:vAlign w:val="center"/>
              </w:tcPr>
            </w:tcPrChange>
          </w:tcPr>
          <w:p w14:paraId="314E364D" w14:textId="30213BA3" w:rsidR="000A2FF7" w:rsidRPr="00C41436" w:rsidDel="00A5016C" w:rsidRDefault="000A2FF7" w:rsidP="000A2FF7">
            <w:pPr>
              <w:jc w:val="center"/>
              <w:rPr>
                <w:del w:id="272" w:author="Marlon Estiven. Ardila Martinez" w:date="2021-09-03T09:42:00Z"/>
                <w:rFonts w:eastAsia="Times New Roman" w:cstheme="minorHAnsi"/>
                <w:b/>
                <w:bCs/>
                <w:color w:val="000000"/>
                <w:sz w:val="22"/>
                <w:szCs w:val="22"/>
                <w:lang w:val="es-CO" w:eastAsia="es-CO"/>
              </w:rPr>
            </w:pPr>
            <w:del w:id="273" w:author="Marlon Estiven. Ardila Martinez" w:date="2021-09-03T09:42:00Z">
              <w:r w:rsidRPr="00C41436" w:rsidDel="00A5016C">
                <w:rPr>
                  <w:rFonts w:eastAsia="Times New Roman" w:cstheme="minorHAnsi"/>
                  <w:b/>
                  <w:bCs/>
                  <w:color w:val="000000"/>
                  <w:sz w:val="22"/>
                  <w:szCs w:val="22"/>
                  <w:lang w:val="es-CO" w:eastAsia="es-CO"/>
                </w:rPr>
                <w:delText>Colección</w:delText>
              </w:r>
            </w:del>
          </w:p>
        </w:tc>
        <w:tc>
          <w:tcPr>
            <w:tcW w:w="2240" w:type="dxa"/>
            <w:tcBorders>
              <w:top w:val="single" w:sz="8" w:space="0" w:color="auto"/>
              <w:left w:val="nil"/>
              <w:bottom w:val="single" w:sz="8" w:space="0" w:color="auto"/>
              <w:right w:val="single" w:sz="8" w:space="0" w:color="auto"/>
            </w:tcBorders>
            <w:shd w:val="clear" w:color="000000" w:fill="8EA9DB"/>
            <w:vAlign w:val="center"/>
            <w:tcPrChange w:id="274" w:author="Marlon Estiven. Ardila Martinez" w:date="2021-09-03T09:43:00Z">
              <w:tcPr>
                <w:tcW w:w="2240" w:type="dxa"/>
                <w:tcBorders>
                  <w:top w:val="single" w:sz="8" w:space="0" w:color="auto"/>
                  <w:left w:val="nil"/>
                  <w:bottom w:val="single" w:sz="8" w:space="0" w:color="auto"/>
                  <w:right w:val="single" w:sz="8" w:space="0" w:color="auto"/>
                </w:tcBorders>
                <w:shd w:val="clear" w:color="000000" w:fill="8EA9DB"/>
                <w:vAlign w:val="center"/>
              </w:tcPr>
            </w:tcPrChange>
          </w:tcPr>
          <w:p w14:paraId="208606FC" w14:textId="05F9B562" w:rsidR="000A2FF7" w:rsidRPr="00C41436" w:rsidDel="00A5016C" w:rsidRDefault="000A2FF7" w:rsidP="000A2FF7">
            <w:pPr>
              <w:jc w:val="center"/>
              <w:rPr>
                <w:del w:id="275" w:author="Marlon Estiven. Ardila Martinez" w:date="2021-09-03T09:42:00Z"/>
                <w:rFonts w:eastAsia="Times New Roman" w:cstheme="minorHAnsi"/>
                <w:b/>
                <w:bCs/>
                <w:color w:val="000000"/>
                <w:sz w:val="22"/>
                <w:szCs w:val="22"/>
                <w:lang w:val="es-CO" w:eastAsia="es-CO"/>
              </w:rPr>
            </w:pPr>
            <w:del w:id="276" w:author="Marlon Estiven. Ardila Martinez" w:date="2021-09-03T09:42:00Z">
              <w:r w:rsidRPr="00C41436" w:rsidDel="00A5016C">
                <w:rPr>
                  <w:rFonts w:eastAsia="Times New Roman" w:cstheme="minorHAnsi"/>
                  <w:b/>
                  <w:bCs/>
                  <w:color w:val="000000"/>
                  <w:sz w:val="22"/>
                  <w:szCs w:val="22"/>
                  <w:lang w:val="es-CO" w:eastAsia="es-CO"/>
                </w:rPr>
                <w:delText>Número de Proyectos TFS 201</w:delText>
              </w:r>
            </w:del>
            <w:del w:id="277" w:author="Marlon Estiven. Ardila Martinez" w:date="2021-09-02T17:33:00Z">
              <w:r w:rsidRPr="00C41436" w:rsidDel="009C6C55">
                <w:rPr>
                  <w:rFonts w:eastAsia="Times New Roman" w:cstheme="minorHAnsi"/>
                  <w:b/>
                  <w:bCs/>
                  <w:color w:val="000000"/>
                  <w:sz w:val="22"/>
                  <w:szCs w:val="22"/>
                  <w:lang w:val="es-CO" w:eastAsia="es-CO"/>
                </w:rPr>
                <w:delText>7</w:delText>
              </w:r>
            </w:del>
          </w:p>
        </w:tc>
        <w:tc>
          <w:tcPr>
            <w:tcW w:w="2048" w:type="dxa"/>
            <w:tcBorders>
              <w:top w:val="single" w:sz="8" w:space="0" w:color="auto"/>
              <w:left w:val="nil"/>
              <w:bottom w:val="single" w:sz="8" w:space="0" w:color="auto"/>
              <w:right w:val="single" w:sz="8" w:space="0" w:color="auto"/>
            </w:tcBorders>
            <w:shd w:val="clear" w:color="000000" w:fill="8EA9DB"/>
            <w:vAlign w:val="center"/>
            <w:tcPrChange w:id="278" w:author="Marlon Estiven. Ardila Martinez" w:date="2021-09-03T09:43:00Z">
              <w:tcPr>
                <w:tcW w:w="2342" w:type="dxa"/>
                <w:tcBorders>
                  <w:top w:val="single" w:sz="8" w:space="0" w:color="auto"/>
                  <w:left w:val="nil"/>
                  <w:bottom w:val="single" w:sz="8" w:space="0" w:color="auto"/>
                  <w:right w:val="single" w:sz="8" w:space="0" w:color="auto"/>
                </w:tcBorders>
                <w:shd w:val="clear" w:color="000000" w:fill="8EA9DB"/>
                <w:vAlign w:val="center"/>
              </w:tcPr>
            </w:tcPrChange>
          </w:tcPr>
          <w:p w14:paraId="50C6B14F" w14:textId="57B029EC" w:rsidR="000A2FF7" w:rsidRPr="00C41436" w:rsidDel="00A5016C" w:rsidRDefault="000A2FF7" w:rsidP="000A2FF7">
            <w:pPr>
              <w:jc w:val="center"/>
              <w:rPr>
                <w:del w:id="279" w:author="Marlon Estiven. Ardila Martinez" w:date="2021-09-03T09:42:00Z"/>
                <w:rFonts w:eastAsia="Times New Roman" w:cstheme="minorHAnsi"/>
                <w:b/>
                <w:bCs/>
                <w:color w:val="000000"/>
                <w:sz w:val="22"/>
                <w:szCs w:val="22"/>
                <w:lang w:val="es-CO" w:eastAsia="es-CO"/>
              </w:rPr>
            </w:pPr>
            <w:del w:id="280" w:author="Marlon Estiven. Ardila Martinez" w:date="2021-09-03T09:42:00Z">
              <w:r w:rsidRPr="00C41436" w:rsidDel="00A5016C">
                <w:rPr>
                  <w:rFonts w:eastAsia="Times New Roman" w:cstheme="minorHAnsi"/>
                  <w:b/>
                  <w:bCs/>
                  <w:color w:val="000000"/>
                  <w:sz w:val="22"/>
                  <w:szCs w:val="22"/>
                  <w:lang w:val="es-CO" w:eastAsia="es-CO"/>
                </w:rPr>
                <w:delText>Número de Proyectos ADS 20</w:delText>
              </w:r>
            </w:del>
            <w:del w:id="281" w:author="Marlon Estiven. Ardila Martinez" w:date="2021-09-02T17:33:00Z">
              <w:r w:rsidRPr="00C41436" w:rsidDel="009C6C55">
                <w:rPr>
                  <w:rFonts w:eastAsia="Times New Roman" w:cstheme="minorHAnsi"/>
                  <w:b/>
                  <w:bCs/>
                  <w:color w:val="000000"/>
                  <w:sz w:val="22"/>
                  <w:szCs w:val="22"/>
                  <w:lang w:val="es-CO" w:eastAsia="es-CO"/>
                </w:rPr>
                <w:delText>19</w:delText>
              </w:r>
            </w:del>
          </w:p>
        </w:tc>
      </w:tr>
      <w:tr w:rsidR="000A2FF7" w:rsidRPr="00C41436" w:rsidDel="00A5016C" w14:paraId="06506A1C" w14:textId="0EAC6E3A" w:rsidTr="00A5016C">
        <w:trPr>
          <w:trHeight w:val="330"/>
          <w:del w:id="282" w:author="Marlon Estiven. Ardila Martinez" w:date="2021-09-03T09:42:00Z"/>
          <w:trPrChange w:id="283" w:author="Marlon Estiven. Ardila Martinez" w:date="2021-09-03T09:43:00Z">
            <w:trPr>
              <w:trHeight w:val="330"/>
            </w:trPr>
          </w:trPrChange>
        </w:trPr>
        <w:tc>
          <w:tcPr>
            <w:tcW w:w="1514" w:type="dxa"/>
            <w:tcBorders>
              <w:top w:val="nil"/>
              <w:left w:val="single" w:sz="8" w:space="0" w:color="auto"/>
              <w:bottom w:val="single" w:sz="8" w:space="0" w:color="auto"/>
              <w:right w:val="single" w:sz="8" w:space="0" w:color="auto"/>
            </w:tcBorders>
            <w:shd w:val="clear" w:color="000000" w:fill="B4C6E7"/>
            <w:noWrap/>
            <w:vAlign w:val="center"/>
            <w:tcPrChange w:id="284" w:author="Marlon Estiven. Ardila Martinez" w:date="2021-09-03T09:43:00Z">
              <w:tcPr>
                <w:tcW w:w="1220" w:type="dxa"/>
                <w:tcBorders>
                  <w:top w:val="nil"/>
                  <w:left w:val="single" w:sz="8" w:space="0" w:color="auto"/>
                  <w:bottom w:val="single" w:sz="8" w:space="0" w:color="auto"/>
                  <w:right w:val="single" w:sz="8" w:space="0" w:color="auto"/>
                </w:tcBorders>
                <w:shd w:val="clear" w:color="000000" w:fill="B4C6E7"/>
                <w:noWrap/>
                <w:vAlign w:val="center"/>
              </w:tcPr>
            </w:tcPrChange>
          </w:tcPr>
          <w:p w14:paraId="4C3762A7" w14:textId="2223E80D" w:rsidR="000A2FF7" w:rsidRPr="00C41436" w:rsidDel="00A5016C" w:rsidRDefault="000A2FF7" w:rsidP="000A2FF7">
            <w:pPr>
              <w:rPr>
                <w:del w:id="285" w:author="Marlon Estiven. Ardila Martinez" w:date="2021-09-03T09:42:00Z"/>
                <w:rFonts w:eastAsia="Times New Roman" w:cstheme="minorHAnsi"/>
                <w:color w:val="000000"/>
                <w:sz w:val="22"/>
                <w:szCs w:val="22"/>
                <w:lang w:val="es-CO" w:eastAsia="es-CO"/>
              </w:rPr>
            </w:pPr>
            <w:del w:id="286" w:author="Marlon Estiven. Ardila Martinez" w:date="2021-09-03T09:42:00Z">
              <w:r w:rsidRPr="00C41436" w:rsidDel="00A5016C">
                <w:rPr>
                  <w:rFonts w:eastAsia="Times New Roman" w:cstheme="minorHAnsi"/>
                  <w:color w:val="000000"/>
                  <w:sz w:val="22"/>
                  <w:szCs w:val="22"/>
                  <w:lang w:val="es-CO" w:eastAsia="es-CO"/>
                </w:rPr>
                <w:delText>Interna</w:delText>
              </w:r>
            </w:del>
          </w:p>
        </w:tc>
        <w:tc>
          <w:tcPr>
            <w:tcW w:w="2240" w:type="dxa"/>
            <w:tcBorders>
              <w:top w:val="nil"/>
              <w:left w:val="nil"/>
              <w:bottom w:val="single" w:sz="8" w:space="0" w:color="auto"/>
              <w:right w:val="single" w:sz="8" w:space="0" w:color="auto"/>
            </w:tcBorders>
            <w:shd w:val="clear" w:color="auto" w:fill="auto"/>
            <w:noWrap/>
            <w:vAlign w:val="center"/>
            <w:tcPrChange w:id="287" w:author="Marlon Estiven. Ardila Martinez" w:date="2021-09-03T09:43:00Z">
              <w:tcPr>
                <w:tcW w:w="2240" w:type="dxa"/>
                <w:tcBorders>
                  <w:top w:val="nil"/>
                  <w:left w:val="nil"/>
                  <w:bottom w:val="single" w:sz="8" w:space="0" w:color="auto"/>
                  <w:right w:val="single" w:sz="8" w:space="0" w:color="auto"/>
                </w:tcBorders>
                <w:shd w:val="clear" w:color="auto" w:fill="auto"/>
                <w:noWrap/>
                <w:vAlign w:val="center"/>
              </w:tcPr>
            </w:tcPrChange>
          </w:tcPr>
          <w:p w14:paraId="03D0860D" w14:textId="5689FFCE" w:rsidR="000A2FF7" w:rsidRPr="00C41436" w:rsidDel="00A5016C" w:rsidRDefault="000A2FF7" w:rsidP="000A2FF7">
            <w:pPr>
              <w:jc w:val="right"/>
              <w:rPr>
                <w:del w:id="288" w:author="Marlon Estiven. Ardila Martinez" w:date="2021-09-03T09:42:00Z"/>
                <w:rFonts w:eastAsia="Times New Roman" w:cstheme="minorHAnsi"/>
                <w:color w:val="000000"/>
                <w:sz w:val="22"/>
                <w:szCs w:val="22"/>
                <w:lang w:val="es-CO" w:eastAsia="es-CO"/>
              </w:rPr>
            </w:pPr>
            <w:del w:id="289" w:author="Marlon Estiven. Ardila Martinez" w:date="2021-09-03T09:42:00Z">
              <w:r w:rsidRPr="00C41436" w:rsidDel="00A5016C">
                <w:rPr>
                  <w:rFonts w:eastAsia="Times New Roman" w:cstheme="minorHAnsi"/>
                  <w:color w:val="000000"/>
                  <w:sz w:val="22"/>
                  <w:szCs w:val="22"/>
                  <w:lang w:val="es-CO" w:eastAsia="es-CO"/>
                </w:rPr>
                <w:delText>2</w:delText>
              </w:r>
            </w:del>
          </w:p>
        </w:tc>
        <w:tc>
          <w:tcPr>
            <w:tcW w:w="2048" w:type="dxa"/>
            <w:tcBorders>
              <w:top w:val="nil"/>
              <w:left w:val="nil"/>
              <w:bottom w:val="single" w:sz="8" w:space="0" w:color="auto"/>
              <w:right w:val="single" w:sz="8" w:space="0" w:color="auto"/>
            </w:tcBorders>
            <w:shd w:val="clear" w:color="auto" w:fill="auto"/>
            <w:noWrap/>
            <w:vAlign w:val="center"/>
            <w:tcPrChange w:id="290" w:author="Marlon Estiven. Ardila Martinez" w:date="2021-09-03T09:43:00Z">
              <w:tcPr>
                <w:tcW w:w="2342" w:type="dxa"/>
                <w:tcBorders>
                  <w:top w:val="nil"/>
                  <w:left w:val="nil"/>
                  <w:bottom w:val="single" w:sz="8" w:space="0" w:color="auto"/>
                  <w:right w:val="single" w:sz="8" w:space="0" w:color="auto"/>
                </w:tcBorders>
                <w:shd w:val="clear" w:color="auto" w:fill="auto"/>
                <w:noWrap/>
                <w:vAlign w:val="center"/>
              </w:tcPr>
            </w:tcPrChange>
          </w:tcPr>
          <w:p w14:paraId="71B34AFB" w14:textId="07276DD0" w:rsidR="000A2FF7" w:rsidRPr="00C41436" w:rsidDel="00A5016C" w:rsidRDefault="000A2FF7" w:rsidP="000A2FF7">
            <w:pPr>
              <w:jc w:val="right"/>
              <w:rPr>
                <w:del w:id="291" w:author="Marlon Estiven. Ardila Martinez" w:date="2021-09-03T09:42:00Z"/>
                <w:rFonts w:eastAsia="Times New Roman" w:cstheme="minorHAnsi"/>
                <w:color w:val="000000"/>
                <w:sz w:val="22"/>
                <w:szCs w:val="22"/>
                <w:lang w:val="es-CO" w:eastAsia="es-CO"/>
              </w:rPr>
            </w:pPr>
            <w:del w:id="292" w:author="Marlon Estiven. Ardila Martinez" w:date="2021-09-03T09:42:00Z">
              <w:r w:rsidRPr="00C41436" w:rsidDel="00A5016C">
                <w:rPr>
                  <w:rFonts w:eastAsia="Times New Roman" w:cstheme="minorHAnsi"/>
                  <w:color w:val="000000"/>
                  <w:sz w:val="22"/>
                  <w:szCs w:val="22"/>
                  <w:lang w:val="es-CO" w:eastAsia="es-CO"/>
                </w:rPr>
                <w:delText>2</w:delText>
              </w:r>
            </w:del>
          </w:p>
        </w:tc>
      </w:tr>
      <w:tr w:rsidR="000A2FF7" w:rsidRPr="00C41436" w:rsidDel="00A5016C" w14:paraId="3A0A86EE" w14:textId="11601F87" w:rsidTr="00A5016C">
        <w:trPr>
          <w:trHeight w:val="330"/>
          <w:del w:id="293" w:author="Marlon Estiven. Ardila Martinez" w:date="2021-09-03T09:42:00Z"/>
          <w:trPrChange w:id="294" w:author="Marlon Estiven. Ardila Martinez" w:date="2021-09-03T09:43:00Z">
            <w:trPr>
              <w:trHeight w:val="330"/>
            </w:trPr>
          </w:trPrChange>
        </w:trPr>
        <w:tc>
          <w:tcPr>
            <w:tcW w:w="1514" w:type="dxa"/>
            <w:tcBorders>
              <w:top w:val="nil"/>
              <w:left w:val="single" w:sz="8" w:space="0" w:color="auto"/>
              <w:bottom w:val="single" w:sz="8" w:space="0" w:color="auto"/>
              <w:right w:val="single" w:sz="8" w:space="0" w:color="auto"/>
            </w:tcBorders>
            <w:shd w:val="clear" w:color="000000" w:fill="B4C6E7"/>
            <w:noWrap/>
            <w:vAlign w:val="center"/>
            <w:tcPrChange w:id="295" w:author="Marlon Estiven. Ardila Martinez" w:date="2021-09-03T09:43:00Z">
              <w:tcPr>
                <w:tcW w:w="1220" w:type="dxa"/>
                <w:tcBorders>
                  <w:top w:val="nil"/>
                  <w:left w:val="single" w:sz="8" w:space="0" w:color="auto"/>
                  <w:bottom w:val="single" w:sz="8" w:space="0" w:color="auto"/>
                  <w:right w:val="single" w:sz="8" w:space="0" w:color="auto"/>
                </w:tcBorders>
                <w:shd w:val="clear" w:color="000000" w:fill="B4C6E7"/>
                <w:noWrap/>
                <w:vAlign w:val="center"/>
              </w:tcPr>
            </w:tcPrChange>
          </w:tcPr>
          <w:p w14:paraId="56036F70" w14:textId="080D5A40" w:rsidR="000A2FF7" w:rsidRPr="00C41436" w:rsidDel="00A5016C" w:rsidRDefault="000A2FF7" w:rsidP="000A2FF7">
            <w:pPr>
              <w:rPr>
                <w:del w:id="296" w:author="Marlon Estiven. Ardila Martinez" w:date="2021-09-03T09:42:00Z"/>
                <w:rFonts w:eastAsia="Times New Roman" w:cstheme="minorHAnsi"/>
                <w:color w:val="000000"/>
                <w:sz w:val="22"/>
                <w:szCs w:val="22"/>
                <w:lang w:val="es-CO" w:eastAsia="es-CO"/>
              </w:rPr>
            </w:pPr>
            <w:del w:id="297" w:author="Marlon Estiven. Ardila Martinez" w:date="2021-09-03T09:42:00Z">
              <w:r w:rsidRPr="00C41436" w:rsidDel="00A5016C">
                <w:rPr>
                  <w:rFonts w:eastAsia="Times New Roman" w:cstheme="minorHAnsi"/>
                  <w:color w:val="000000"/>
                  <w:sz w:val="22"/>
                  <w:szCs w:val="22"/>
                  <w:lang w:val="es-CO" w:eastAsia="es-CO"/>
                </w:rPr>
                <w:delText>T1</w:delText>
              </w:r>
            </w:del>
          </w:p>
        </w:tc>
        <w:tc>
          <w:tcPr>
            <w:tcW w:w="2240" w:type="dxa"/>
            <w:tcBorders>
              <w:top w:val="nil"/>
              <w:left w:val="nil"/>
              <w:bottom w:val="single" w:sz="8" w:space="0" w:color="auto"/>
              <w:right w:val="single" w:sz="8" w:space="0" w:color="auto"/>
            </w:tcBorders>
            <w:shd w:val="clear" w:color="auto" w:fill="auto"/>
            <w:noWrap/>
            <w:vAlign w:val="bottom"/>
            <w:tcPrChange w:id="298" w:author="Marlon Estiven. Ardila Martinez" w:date="2021-09-03T09:43:00Z">
              <w:tcPr>
                <w:tcW w:w="2240" w:type="dxa"/>
                <w:tcBorders>
                  <w:top w:val="nil"/>
                  <w:left w:val="nil"/>
                  <w:bottom w:val="single" w:sz="8" w:space="0" w:color="auto"/>
                  <w:right w:val="single" w:sz="8" w:space="0" w:color="auto"/>
                </w:tcBorders>
                <w:shd w:val="clear" w:color="auto" w:fill="auto"/>
                <w:noWrap/>
                <w:vAlign w:val="bottom"/>
              </w:tcPr>
            </w:tcPrChange>
          </w:tcPr>
          <w:p w14:paraId="5CD70F86" w14:textId="034BFF0D" w:rsidR="000A2FF7" w:rsidRPr="00C41436" w:rsidDel="00A5016C" w:rsidRDefault="000A2FF7" w:rsidP="000A2FF7">
            <w:pPr>
              <w:jc w:val="right"/>
              <w:rPr>
                <w:del w:id="299" w:author="Marlon Estiven. Ardila Martinez" w:date="2021-09-03T09:42:00Z"/>
                <w:rFonts w:eastAsia="Times New Roman" w:cstheme="minorHAnsi"/>
                <w:color w:val="000000"/>
                <w:sz w:val="22"/>
                <w:szCs w:val="22"/>
                <w:lang w:val="es-CO" w:eastAsia="es-CO"/>
              </w:rPr>
            </w:pPr>
            <w:del w:id="300" w:author="Marlon Estiven. Ardila Martinez" w:date="2021-09-03T09:42:00Z">
              <w:r w:rsidRPr="00C41436" w:rsidDel="00A5016C">
                <w:rPr>
                  <w:rFonts w:eastAsia="Times New Roman" w:cstheme="minorHAnsi"/>
                  <w:color w:val="000000"/>
                  <w:sz w:val="22"/>
                  <w:szCs w:val="22"/>
                  <w:lang w:val="es-CO" w:eastAsia="es-CO"/>
                </w:rPr>
                <w:delText>30</w:delText>
              </w:r>
            </w:del>
          </w:p>
        </w:tc>
        <w:tc>
          <w:tcPr>
            <w:tcW w:w="2048" w:type="dxa"/>
            <w:tcBorders>
              <w:top w:val="nil"/>
              <w:left w:val="nil"/>
              <w:bottom w:val="single" w:sz="8" w:space="0" w:color="auto"/>
              <w:right w:val="single" w:sz="8" w:space="0" w:color="auto"/>
            </w:tcBorders>
            <w:shd w:val="clear" w:color="auto" w:fill="auto"/>
            <w:noWrap/>
            <w:vAlign w:val="bottom"/>
            <w:tcPrChange w:id="301" w:author="Marlon Estiven. Ardila Martinez" w:date="2021-09-03T09:43:00Z">
              <w:tcPr>
                <w:tcW w:w="2342" w:type="dxa"/>
                <w:tcBorders>
                  <w:top w:val="nil"/>
                  <w:left w:val="nil"/>
                  <w:bottom w:val="single" w:sz="8" w:space="0" w:color="auto"/>
                  <w:right w:val="single" w:sz="8" w:space="0" w:color="auto"/>
                </w:tcBorders>
                <w:shd w:val="clear" w:color="auto" w:fill="auto"/>
                <w:noWrap/>
                <w:vAlign w:val="bottom"/>
              </w:tcPr>
            </w:tcPrChange>
          </w:tcPr>
          <w:p w14:paraId="417B80D7" w14:textId="1584593C" w:rsidR="000A2FF7" w:rsidRPr="00C41436" w:rsidDel="00A5016C" w:rsidRDefault="000A2FF7" w:rsidP="000A2FF7">
            <w:pPr>
              <w:jc w:val="right"/>
              <w:rPr>
                <w:del w:id="302" w:author="Marlon Estiven. Ardila Martinez" w:date="2021-09-03T09:42:00Z"/>
                <w:rFonts w:eastAsia="Times New Roman" w:cstheme="minorHAnsi"/>
                <w:color w:val="000000"/>
                <w:sz w:val="22"/>
                <w:szCs w:val="22"/>
                <w:lang w:val="es-CO" w:eastAsia="es-CO"/>
              </w:rPr>
            </w:pPr>
            <w:del w:id="303" w:author="Marlon Estiven. Ardila Martinez" w:date="2021-09-03T09:42:00Z">
              <w:r w:rsidRPr="00C41436" w:rsidDel="00A5016C">
                <w:rPr>
                  <w:rFonts w:eastAsia="Times New Roman" w:cstheme="minorHAnsi"/>
                  <w:color w:val="000000"/>
                  <w:sz w:val="22"/>
                  <w:szCs w:val="22"/>
                  <w:lang w:val="es-CO" w:eastAsia="es-CO"/>
                </w:rPr>
                <w:delText>30</w:delText>
              </w:r>
            </w:del>
          </w:p>
        </w:tc>
      </w:tr>
      <w:tr w:rsidR="000A2FF7" w:rsidRPr="00C41436" w:rsidDel="00A5016C" w14:paraId="5C922807" w14:textId="1C3F4973" w:rsidTr="00A5016C">
        <w:trPr>
          <w:trHeight w:val="330"/>
          <w:del w:id="304" w:author="Marlon Estiven. Ardila Martinez" w:date="2021-09-03T09:42:00Z"/>
          <w:trPrChange w:id="305" w:author="Marlon Estiven. Ardila Martinez" w:date="2021-09-03T09:43:00Z">
            <w:trPr>
              <w:trHeight w:val="330"/>
            </w:trPr>
          </w:trPrChange>
        </w:trPr>
        <w:tc>
          <w:tcPr>
            <w:tcW w:w="1514" w:type="dxa"/>
            <w:tcBorders>
              <w:top w:val="nil"/>
              <w:left w:val="single" w:sz="8" w:space="0" w:color="auto"/>
              <w:bottom w:val="single" w:sz="8" w:space="0" w:color="auto"/>
              <w:right w:val="single" w:sz="8" w:space="0" w:color="auto"/>
            </w:tcBorders>
            <w:shd w:val="clear" w:color="000000" w:fill="B4C6E7"/>
            <w:noWrap/>
            <w:vAlign w:val="center"/>
            <w:tcPrChange w:id="306" w:author="Marlon Estiven. Ardila Martinez" w:date="2021-09-03T09:43:00Z">
              <w:tcPr>
                <w:tcW w:w="1220" w:type="dxa"/>
                <w:tcBorders>
                  <w:top w:val="nil"/>
                  <w:left w:val="single" w:sz="8" w:space="0" w:color="auto"/>
                  <w:bottom w:val="single" w:sz="8" w:space="0" w:color="auto"/>
                  <w:right w:val="single" w:sz="8" w:space="0" w:color="auto"/>
                </w:tcBorders>
                <w:shd w:val="clear" w:color="000000" w:fill="B4C6E7"/>
                <w:noWrap/>
                <w:vAlign w:val="center"/>
              </w:tcPr>
            </w:tcPrChange>
          </w:tcPr>
          <w:p w14:paraId="40E73599" w14:textId="2FA64886" w:rsidR="000A2FF7" w:rsidRPr="00C41436" w:rsidDel="00A5016C" w:rsidRDefault="000A2FF7" w:rsidP="000A2FF7">
            <w:pPr>
              <w:rPr>
                <w:del w:id="307" w:author="Marlon Estiven. Ardila Martinez" w:date="2021-09-03T09:42:00Z"/>
                <w:rFonts w:eastAsia="Times New Roman" w:cstheme="minorHAnsi"/>
                <w:color w:val="000000"/>
                <w:sz w:val="22"/>
                <w:szCs w:val="22"/>
                <w:lang w:val="es-CO" w:eastAsia="es-CO"/>
              </w:rPr>
            </w:pPr>
            <w:del w:id="308" w:author="Marlon Estiven. Ardila Martinez" w:date="2021-09-03T09:42:00Z">
              <w:r w:rsidRPr="00C41436" w:rsidDel="00A5016C">
                <w:rPr>
                  <w:rFonts w:eastAsia="Times New Roman" w:cstheme="minorHAnsi"/>
                  <w:color w:val="000000"/>
                  <w:sz w:val="22"/>
                  <w:szCs w:val="22"/>
                  <w:lang w:val="es-CO" w:eastAsia="es-CO"/>
                </w:rPr>
                <w:delText>T2</w:delText>
              </w:r>
            </w:del>
          </w:p>
        </w:tc>
        <w:tc>
          <w:tcPr>
            <w:tcW w:w="2240" w:type="dxa"/>
            <w:tcBorders>
              <w:top w:val="nil"/>
              <w:left w:val="nil"/>
              <w:bottom w:val="single" w:sz="8" w:space="0" w:color="auto"/>
              <w:right w:val="single" w:sz="8" w:space="0" w:color="auto"/>
            </w:tcBorders>
            <w:shd w:val="clear" w:color="auto" w:fill="auto"/>
            <w:noWrap/>
            <w:vAlign w:val="bottom"/>
            <w:tcPrChange w:id="309" w:author="Marlon Estiven. Ardila Martinez" w:date="2021-09-03T09:43:00Z">
              <w:tcPr>
                <w:tcW w:w="2240" w:type="dxa"/>
                <w:tcBorders>
                  <w:top w:val="nil"/>
                  <w:left w:val="nil"/>
                  <w:bottom w:val="single" w:sz="8" w:space="0" w:color="auto"/>
                  <w:right w:val="single" w:sz="8" w:space="0" w:color="auto"/>
                </w:tcBorders>
                <w:shd w:val="clear" w:color="auto" w:fill="auto"/>
                <w:noWrap/>
                <w:vAlign w:val="bottom"/>
              </w:tcPr>
            </w:tcPrChange>
          </w:tcPr>
          <w:p w14:paraId="00FFFFF5" w14:textId="1939054A" w:rsidR="000A2FF7" w:rsidRPr="00C41436" w:rsidDel="00A5016C" w:rsidRDefault="000A2FF7" w:rsidP="000A2FF7">
            <w:pPr>
              <w:jc w:val="right"/>
              <w:rPr>
                <w:del w:id="310" w:author="Marlon Estiven. Ardila Martinez" w:date="2021-09-03T09:42:00Z"/>
                <w:rFonts w:eastAsia="Times New Roman" w:cstheme="minorHAnsi"/>
                <w:color w:val="000000"/>
                <w:sz w:val="22"/>
                <w:szCs w:val="22"/>
                <w:lang w:val="es-CO" w:eastAsia="es-CO"/>
              </w:rPr>
            </w:pPr>
            <w:del w:id="311" w:author="Marlon Estiven. Ardila Martinez" w:date="2021-09-03T09:42:00Z">
              <w:r w:rsidRPr="00C41436" w:rsidDel="00A5016C">
                <w:rPr>
                  <w:rFonts w:eastAsia="Times New Roman" w:cstheme="minorHAnsi"/>
                  <w:color w:val="000000"/>
                  <w:sz w:val="22"/>
                  <w:szCs w:val="22"/>
                  <w:lang w:val="es-CO" w:eastAsia="es-CO"/>
                </w:rPr>
                <w:delText>31</w:delText>
              </w:r>
            </w:del>
          </w:p>
        </w:tc>
        <w:tc>
          <w:tcPr>
            <w:tcW w:w="2048" w:type="dxa"/>
            <w:tcBorders>
              <w:top w:val="nil"/>
              <w:left w:val="nil"/>
              <w:bottom w:val="single" w:sz="8" w:space="0" w:color="auto"/>
              <w:right w:val="single" w:sz="8" w:space="0" w:color="auto"/>
            </w:tcBorders>
            <w:shd w:val="clear" w:color="auto" w:fill="auto"/>
            <w:noWrap/>
            <w:vAlign w:val="bottom"/>
            <w:tcPrChange w:id="312" w:author="Marlon Estiven. Ardila Martinez" w:date="2021-09-03T09:43:00Z">
              <w:tcPr>
                <w:tcW w:w="2342" w:type="dxa"/>
                <w:tcBorders>
                  <w:top w:val="nil"/>
                  <w:left w:val="nil"/>
                  <w:bottom w:val="single" w:sz="8" w:space="0" w:color="auto"/>
                  <w:right w:val="single" w:sz="8" w:space="0" w:color="auto"/>
                </w:tcBorders>
                <w:shd w:val="clear" w:color="auto" w:fill="auto"/>
                <w:noWrap/>
                <w:vAlign w:val="bottom"/>
              </w:tcPr>
            </w:tcPrChange>
          </w:tcPr>
          <w:p w14:paraId="780B1784" w14:textId="3B8C9BBC" w:rsidR="000A2FF7" w:rsidRPr="00C41436" w:rsidDel="00A5016C" w:rsidRDefault="000A2FF7" w:rsidP="000A2FF7">
            <w:pPr>
              <w:jc w:val="right"/>
              <w:rPr>
                <w:del w:id="313" w:author="Marlon Estiven. Ardila Martinez" w:date="2021-09-03T09:42:00Z"/>
                <w:rFonts w:eastAsia="Times New Roman" w:cstheme="minorHAnsi"/>
                <w:color w:val="000000"/>
                <w:sz w:val="22"/>
                <w:szCs w:val="22"/>
                <w:lang w:val="es-CO" w:eastAsia="es-CO"/>
              </w:rPr>
            </w:pPr>
            <w:del w:id="314" w:author="Marlon Estiven. Ardila Martinez" w:date="2021-09-03T09:42:00Z">
              <w:r w:rsidRPr="00C41436" w:rsidDel="00A5016C">
                <w:rPr>
                  <w:rFonts w:eastAsia="Times New Roman" w:cstheme="minorHAnsi"/>
                  <w:color w:val="000000"/>
                  <w:sz w:val="22"/>
                  <w:szCs w:val="22"/>
                  <w:lang w:val="es-CO" w:eastAsia="es-CO"/>
                </w:rPr>
                <w:delText>31</w:delText>
              </w:r>
            </w:del>
          </w:p>
        </w:tc>
      </w:tr>
      <w:tr w:rsidR="000A2FF7" w:rsidRPr="00C41436" w:rsidDel="00A5016C" w14:paraId="638708A3" w14:textId="1F26A7B6" w:rsidTr="00A5016C">
        <w:trPr>
          <w:trHeight w:val="330"/>
          <w:del w:id="315" w:author="Marlon Estiven. Ardila Martinez" w:date="2021-09-03T09:42:00Z"/>
          <w:trPrChange w:id="316" w:author="Marlon Estiven. Ardila Martinez" w:date="2021-09-03T09:43:00Z">
            <w:trPr>
              <w:trHeight w:val="330"/>
            </w:trPr>
          </w:trPrChange>
        </w:trPr>
        <w:tc>
          <w:tcPr>
            <w:tcW w:w="1514" w:type="dxa"/>
            <w:tcBorders>
              <w:top w:val="nil"/>
              <w:left w:val="single" w:sz="8" w:space="0" w:color="auto"/>
              <w:bottom w:val="single" w:sz="8" w:space="0" w:color="auto"/>
              <w:right w:val="single" w:sz="8" w:space="0" w:color="auto"/>
            </w:tcBorders>
            <w:shd w:val="clear" w:color="000000" w:fill="B4C6E7"/>
            <w:noWrap/>
            <w:vAlign w:val="center"/>
            <w:tcPrChange w:id="317" w:author="Marlon Estiven. Ardila Martinez" w:date="2021-09-03T09:43:00Z">
              <w:tcPr>
                <w:tcW w:w="1220" w:type="dxa"/>
                <w:tcBorders>
                  <w:top w:val="nil"/>
                  <w:left w:val="single" w:sz="8" w:space="0" w:color="auto"/>
                  <w:bottom w:val="single" w:sz="8" w:space="0" w:color="auto"/>
                  <w:right w:val="single" w:sz="8" w:space="0" w:color="auto"/>
                </w:tcBorders>
                <w:shd w:val="clear" w:color="000000" w:fill="B4C6E7"/>
                <w:noWrap/>
                <w:vAlign w:val="center"/>
              </w:tcPr>
            </w:tcPrChange>
          </w:tcPr>
          <w:p w14:paraId="6E166A55" w14:textId="42F18590" w:rsidR="000A2FF7" w:rsidRPr="00C41436" w:rsidDel="00A5016C" w:rsidRDefault="000A2FF7" w:rsidP="000A2FF7">
            <w:pPr>
              <w:rPr>
                <w:del w:id="318" w:author="Marlon Estiven. Ardila Martinez" w:date="2021-09-03T09:42:00Z"/>
                <w:rFonts w:eastAsia="Times New Roman" w:cstheme="minorHAnsi"/>
                <w:color w:val="000000"/>
                <w:sz w:val="22"/>
                <w:szCs w:val="22"/>
                <w:lang w:val="es-CO" w:eastAsia="es-CO"/>
              </w:rPr>
            </w:pPr>
            <w:del w:id="319" w:author="Marlon Estiven. Ardila Martinez" w:date="2021-09-03T09:42:00Z">
              <w:r w:rsidRPr="00C41436" w:rsidDel="00A5016C">
                <w:rPr>
                  <w:rFonts w:eastAsia="Times New Roman" w:cstheme="minorHAnsi"/>
                  <w:color w:val="000000"/>
                  <w:sz w:val="22"/>
                  <w:szCs w:val="22"/>
                  <w:lang w:val="es-CO" w:eastAsia="es-CO"/>
                </w:rPr>
                <w:delText>T3</w:delText>
              </w:r>
            </w:del>
          </w:p>
        </w:tc>
        <w:tc>
          <w:tcPr>
            <w:tcW w:w="2240" w:type="dxa"/>
            <w:tcBorders>
              <w:top w:val="nil"/>
              <w:left w:val="nil"/>
              <w:bottom w:val="single" w:sz="8" w:space="0" w:color="auto"/>
              <w:right w:val="single" w:sz="8" w:space="0" w:color="auto"/>
            </w:tcBorders>
            <w:shd w:val="clear" w:color="auto" w:fill="auto"/>
            <w:noWrap/>
            <w:vAlign w:val="bottom"/>
            <w:tcPrChange w:id="320" w:author="Marlon Estiven. Ardila Martinez" w:date="2021-09-03T09:43:00Z">
              <w:tcPr>
                <w:tcW w:w="2240" w:type="dxa"/>
                <w:tcBorders>
                  <w:top w:val="nil"/>
                  <w:left w:val="nil"/>
                  <w:bottom w:val="single" w:sz="8" w:space="0" w:color="auto"/>
                  <w:right w:val="single" w:sz="8" w:space="0" w:color="auto"/>
                </w:tcBorders>
                <w:shd w:val="clear" w:color="auto" w:fill="auto"/>
                <w:noWrap/>
                <w:vAlign w:val="bottom"/>
              </w:tcPr>
            </w:tcPrChange>
          </w:tcPr>
          <w:p w14:paraId="6CFA3E41" w14:textId="469DB569" w:rsidR="000A2FF7" w:rsidRPr="00C41436" w:rsidDel="00A5016C" w:rsidRDefault="000A2FF7" w:rsidP="000A2FF7">
            <w:pPr>
              <w:jc w:val="right"/>
              <w:rPr>
                <w:del w:id="321" w:author="Marlon Estiven. Ardila Martinez" w:date="2021-09-03T09:42:00Z"/>
                <w:rFonts w:eastAsia="Times New Roman" w:cstheme="minorHAnsi"/>
                <w:color w:val="000000"/>
                <w:sz w:val="22"/>
                <w:szCs w:val="22"/>
                <w:lang w:val="es-CO" w:eastAsia="es-CO"/>
              </w:rPr>
            </w:pPr>
            <w:del w:id="322" w:author="Marlon Estiven. Ardila Martinez" w:date="2021-09-03T09:42:00Z">
              <w:r w:rsidRPr="00C41436" w:rsidDel="00A5016C">
                <w:rPr>
                  <w:rFonts w:eastAsia="Times New Roman" w:cstheme="minorHAnsi"/>
                  <w:color w:val="000000"/>
                  <w:sz w:val="22"/>
                  <w:szCs w:val="22"/>
                  <w:lang w:val="es-CO" w:eastAsia="es-CO"/>
                </w:rPr>
                <w:delText>102</w:delText>
              </w:r>
            </w:del>
          </w:p>
        </w:tc>
        <w:tc>
          <w:tcPr>
            <w:tcW w:w="2048" w:type="dxa"/>
            <w:tcBorders>
              <w:top w:val="nil"/>
              <w:left w:val="nil"/>
              <w:bottom w:val="single" w:sz="8" w:space="0" w:color="auto"/>
              <w:right w:val="single" w:sz="8" w:space="0" w:color="auto"/>
            </w:tcBorders>
            <w:shd w:val="clear" w:color="auto" w:fill="auto"/>
            <w:noWrap/>
            <w:vAlign w:val="bottom"/>
            <w:tcPrChange w:id="323" w:author="Marlon Estiven. Ardila Martinez" w:date="2021-09-03T09:43:00Z">
              <w:tcPr>
                <w:tcW w:w="2342" w:type="dxa"/>
                <w:tcBorders>
                  <w:top w:val="nil"/>
                  <w:left w:val="nil"/>
                  <w:bottom w:val="single" w:sz="8" w:space="0" w:color="auto"/>
                  <w:right w:val="single" w:sz="8" w:space="0" w:color="auto"/>
                </w:tcBorders>
                <w:shd w:val="clear" w:color="auto" w:fill="auto"/>
                <w:noWrap/>
                <w:vAlign w:val="bottom"/>
              </w:tcPr>
            </w:tcPrChange>
          </w:tcPr>
          <w:p w14:paraId="57333BB9" w14:textId="2B455DA7" w:rsidR="000A2FF7" w:rsidRPr="00C41436" w:rsidDel="00A5016C" w:rsidRDefault="000A2FF7" w:rsidP="000A2FF7">
            <w:pPr>
              <w:jc w:val="right"/>
              <w:rPr>
                <w:del w:id="324" w:author="Marlon Estiven. Ardila Martinez" w:date="2021-09-03T09:42:00Z"/>
                <w:rFonts w:eastAsia="Times New Roman" w:cstheme="minorHAnsi"/>
                <w:color w:val="000000"/>
                <w:sz w:val="22"/>
                <w:szCs w:val="22"/>
                <w:lang w:val="es-CO" w:eastAsia="es-CO"/>
              </w:rPr>
            </w:pPr>
            <w:del w:id="325" w:author="Marlon Estiven. Ardila Martinez" w:date="2021-09-03T09:42:00Z">
              <w:r w:rsidRPr="00C41436" w:rsidDel="00A5016C">
                <w:rPr>
                  <w:rFonts w:eastAsia="Times New Roman" w:cstheme="minorHAnsi"/>
                  <w:color w:val="000000"/>
                  <w:sz w:val="22"/>
                  <w:szCs w:val="22"/>
                  <w:lang w:val="es-CO" w:eastAsia="es-CO"/>
                </w:rPr>
                <w:delText>102</w:delText>
              </w:r>
            </w:del>
          </w:p>
        </w:tc>
      </w:tr>
      <w:tr w:rsidR="000A2FF7" w:rsidRPr="00C41436" w:rsidDel="00A5016C" w14:paraId="6229D6F7" w14:textId="1F43CEFB" w:rsidTr="00A5016C">
        <w:trPr>
          <w:trHeight w:val="330"/>
          <w:del w:id="326" w:author="Marlon Estiven. Ardila Martinez" w:date="2021-09-03T09:42:00Z"/>
          <w:trPrChange w:id="327" w:author="Marlon Estiven. Ardila Martinez" w:date="2021-09-03T09:43:00Z">
            <w:trPr>
              <w:trHeight w:val="330"/>
            </w:trPr>
          </w:trPrChange>
        </w:trPr>
        <w:tc>
          <w:tcPr>
            <w:tcW w:w="1514" w:type="dxa"/>
            <w:tcBorders>
              <w:top w:val="nil"/>
              <w:left w:val="single" w:sz="8" w:space="0" w:color="auto"/>
              <w:bottom w:val="single" w:sz="8" w:space="0" w:color="auto"/>
              <w:right w:val="single" w:sz="8" w:space="0" w:color="auto"/>
            </w:tcBorders>
            <w:shd w:val="clear" w:color="000000" w:fill="B4C6E7"/>
            <w:noWrap/>
            <w:vAlign w:val="center"/>
            <w:tcPrChange w:id="328" w:author="Marlon Estiven. Ardila Martinez" w:date="2021-09-03T09:43:00Z">
              <w:tcPr>
                <w:tcW w:w="1220" w:type="dxa"/>
                <w:tcBorders>
                  <w:top w:val="nil"/>
                  <w:left w:val="single" w:sz="8" w:space="0" w:color="auto"/>
                  <w:bottom w:val="single" w:sz="8" w:space="0" w:color="auto"/>
                  <w:right w:val="single" w:sz="8" w:space="0" w:color="auto"/>
                </w:tcBorders>
                <w:shd w:val="clear" w:color="000000" w:fill="B4C6E7"/>
                <w:noWrap/>
                <w:vAlign w:val="center"/>
              </w:tcPr>
            </w:tcPrChange>
          </w:tcPr>
          <w:p w14:paraId="4E634CA6" w14:textId="28FCB501" w:rsidR="000A2FF7" w:rsidRPr="00C41436" w:rsidDel="00A5016C" w:rsidRDefault="000A2FF7" w:rsidP="000A2FF7">
            <w:pPr>
              <w:rPr>
                <w:del w:id="329" w:author="Marlon Estiven. Ardila Martinez" w:date="2021-09-03T09:42:00Z"/>
                <w:rFonts w:eastAsia="Times New Roman" w:cstheme="minorHAnsi"/>
                <w:color w:val="000000"/>
                <w:sz w:val="22"/>
                <w:szCs w:val="22"/>
                <w:lang w:val="es-CO" w:eastAsia="es-CO"/>
              </w:rPr>
            </w:pPr>
            <w:del w:id="330" w:author="Marlon Estiven. Ardila Martinez" w:date="2021-09-03T09:42:00Z">
              <w:r w:rsidRPr="00C41436" w:rsidDel="00A5016C">
                <w:rPr>
                  <w:rFonts w:eastAsia="Times New Roman" w:cstheme="minorHAnsi"/>
                  <w:color w:val="000000"/>
                  <w:sz w:val="22"/>
                  <w:szCs w:val="22"/>
                  <w:lang w:val="es-CO" w:eastAsia="es-CO"/>
                </w:rPr>
                <w:delText>T4</w:delText>
              </w:r>
            </w:del>
          </w:p>
        </w:tc>
        <w:tc>
          <w:tcPr>
            <w:tcW w:w="2240" w:type="dxa"/>
            <w:tcBorders>
              <w:top w:val="nil"/>
              <w:left w:val="nil"/>
              <w:bottom w:val="single" w:sz="8" w:space="0" w:color="auto"/>
              <w:right w:val="single" w:sz="8" w:space="0" w:color="auto"/>
            </w:tcBorders>
            <w:shd w:val="clear" w:color="auto" w:fill="auto"/>
            <w:noWrap/>
            <w:vAlign w:val="bottom"/>
            <w:tcPrChange w:id="331" w:author="Marlon Estiven. Ardila Martinez" w:date="2021-09-03T09:43:00Z">
              <w:tcPr>
                <w:tcW w:w="2240" w:type="dxa"/>
                <w:tcBorders>
                  <w:top w:val="nil"/>
                  <w:left w:val="nil"/>
                  <w:bottom w:val="single" w:sz="8" w:space="0" w:color="auto"/>
                  <w:right w:val="single" w:sz="8" w:space="0" w:color="auto"/>
                </w:tcBorders>
                <w:shd w:val="clear" w:color="auto" w:fill="auto"/>
                <w:noWrap/>
                <w:vAlign w:val="bottom"/>
              </w:tcPr>
            </w:tcPrChange>
          </w:tcPr>
          <w:p w14:paraId="52806AAC" w14:textId="01B8B093" w:rsidR="000A2FF7" w:rsidRPr="00C41436" w:rsidDel="00A5016C" w:rsidRDefault="000A2FF7" w:rsidP="000A2FF7">
            <w:pPr>
              <w:jc w:val="right"/>
              <w:rPr>
                <w:del w:id="332" w:author="Marlon Estiven. Ardila Martinez" w:date="2021-09-03T09:42:00Z"/>
                <w:rFonts w:eastAsia="Times New Roman" w:cstheme="minorHAnsi"/>
                <w:color w:val="000000"/>
                <w:sz w:val="22"/>
                <w:szCs w:val="22"/>
                <w:lang w:val="es-CO" w:eastAsia="es-CO"/>
              </w:rPr>
            </w:pPr>
            <w:del w:id="333" w:author="Marlon Estiven. Ardila Martinez" w:date="2021-09-03T09:42:00Z">
              <w:r w:rsidRPr="00C41436" w:rsidDel="00A5016C">
                <w:rPr>
                  <w:rFonts w:eastAsia="Times New Roman" w:cstheme="minorHAnsi"/>
                  <w:color w:val="000000"/>
                  <w:sz w:val="22"/>
                  <w:szCs w:val="22"/>
                  <w:lang w:val="es-CO" w:eastAsia="es-CO"/>
                </w:rPr>
                <w:delText>29</w:delText>
              </w:r>
            </w:del>
          </w:p>
        </w:tc>
        <w:tc>
          <w:tcPr>
            <w:tcW w:w="2048" w:type="dxa"/>
            <w:tcBorders>
              <w:top w:val="nil"/>
              <w:left w:val="nil"/>
              <w:bottom w:val="single" w:sz="8" w:space="0" w:color="auto"/>
              <w:right w:val="single" w:sz="8" w:space="0" w:color="auto"/>
            </w:tcBorders>
            <w:shd w:val="clear" w:color="auto" w:fill="auto"/>
            <w:noWrap/>
            <w:vAlign w:val="bottom"/>
            <w:tcPrChange w:id="334" w:author="Marlon Estiven. Ardila Martinez" w:date="2021-09-03T09:43:00Z">
              <w:tcPr>
                <w:tcW w:w="2342" w:type="dxa"/>
                <w:tcBorders>
                  <w:top w:val="nil"/>
                  <w:left w:val="nil"/>
                  <w:bottom w:val="single" w:sz="8" w:space="0" w:color="auto"/>
                  <w:right w:val="single" w:sz="8" w:space="0" w:color="auto"/>
                </w:tcBorders>
                <w:shd w:val="clear" w:color="auto" w:fill="auto"/>
                <w:noWrap/>
                <w:vAlign w:val="bottom"/>
              </w:tcPr>
            </w:tcPrChange>
          </w:tcPr>
          <w:p w14:paraId="238937AE" w14:textId="255A9646" w:rsidR="000A2FF7" w:rsidRPr="00C41436" w:rsidDel="00A5016C" w:rsidRDefault="000A2FF7" w:rsidP="000A2FF7">
            <w:pPr>
              <w:jc w:val="right"/>
              <w:rPr>
                <w:del w:id="335" w:author="Marlon Estiven. Ardila Martinez" w:date="2021-09-03T09:42:00Z"/>
                <w:rFonts w:eastAsia="Times New Roman" w:cstheme="minorHAnsi"/>
                <w:color w:val="000000"/>
                <w:sz w:val="22"/>
                <w:szCs w:val="22"/>
                <w:lang w:val="es-CO" w:eastAsia="es-CO"/>
              </w:rPr>
            </w:pPr>
            <w:del w:id="336" w:author="Marlon Estiven. Ardila Martinez" w:date="2021-09-03T09:42:00Z">
              <w:r w:rsidRPr="00C41436" w:rsidDel="00A5016C">
                <w:rPr>
                  <w:rFonts w:eastAsia="Times New Roman" w:cstheme="minorHAnsi"/>
                  <w:color w:val="000000"/>
                  <w:sz w:val="22"/>
                  <w:szCs w:val="22"/>
                  <w:lang w:val="es-CO" w:eastAsia="es-CO"/>
                </w:rPr>
                <w:delText>29</w:delText>
              </w:r>
            </w:del>
          </w:p>
        </w:tc>
      </w:tr>
    </w:tbl>
    <w:p w14:paraId="60600E8B" w14:textId="41ACE994" w:rsidR="00461EA2" w:rsidRDefault="00461EA2" w:rsidP="00B90D9B">
      <w:pPr>
        <w:jc w:val="both"/>
        <w:rPr>
          <w:rFonts w:cstheme="minorHAnsi"/>
        </w:rPr>
      </w:pPr>
      <w:r w:rsidRPr="00C41436">
        <w:rPr>
          <w:rFonts w:cstheme="minorHAnsi"/>
        </w:rPr>
        <w:t xml:space="preserve"> </w:t>
      </w:r>
    </w:p>
    <w:tbl>
      <w:tblPr>
        <w:tblW w:w="5840" w:type="dxa"/>
        <w:tblLook w:val="04A0" w:firstRow="1" w:lastRow="0" w:firstColumn="1" w:lastColumn="0" w:noHBand="0" w:noVBand="1"/>
      </w:tblPr>
      <w:tblGrid>
        <w:gridCol w:w="1940"/>
        <w:gridCol w:w="2000"/>
        <w:gridCol w:w="1900"/>
      </w:tblGrid>
      <w:tr w:rsidR="00905B03" w:rsidRPr="00905B03" w14:paraId="3E8569E4" w14:textId="77777777" w:rsidTr="00905B03">
        <w:trPr>
          <w:trHeight w:val="615"/>
          <w:ins w:id="337" w:author="Marlon Estiven. Ardila Martinez" w:date="2021-09-03T09:46:00Z"/>
        </w:trPr>
        <w:tc>
          <w:tcPr>
            <w:tcW w:w="1940" w:type="dxa"/>
            <w:tcBorders>
              <w:top w:val="single" w:sz="8" w:space="0" w:color="auto"/>
              <w:left w:val="single" w:sz="8" w:space="0" w:color="auto"/>
              <w:bottom w:val="single" w:sz="8" w:space="0" w:color="auto"/>
              <w:right w:val="single" w:sz="8" w:space="0" w:color="auto"/>
            </w:tcBorders>
            <w:shd w:val="clear" w:color="000000" w:fill="B4C6E7"/>
            <w:vAlign w:val="center"/>
            <w:hideMark/>
          </w:tcPr>
          <w:p w14:paraId="295D9000" w14:textId="77777777" w:rsidR="00905B03" w:rsidRPr="00905B03" w:rsidRDefault="00905B03" w:rsidP="00905B03">
            <w:pPr>
              <w:jc w:val="center"/>
              <w:rPr>
                <w:ins w:id="338" w:author="Marlon Estiven. Ardila Martinez" w:date="2021-09-03T09:46:00Z"/>
                <w:rFonts w:ascii="Calibri" w:eastAsia="Times New Roman" w:hAnsi="Calibri" w:cs="Calibri"/>
                <w:b/>
                <w:bCs/>
                <w:color w:val="000000"/>
                <w:sz w:val="22"/>
                <w:szCs w:val="22"/>
                <w:lang w:val="en-US" w:eastAsia="en-US"/>
              </w:rPr>
            </w:pPr>
            <w:proofErr w:type="spellStart"/>
            <w:ins w:id="339" w:author="Marlon Estiven. Ardila Martinez" w:date="2021-09-03T09:46:00Z">
              <w:r w:rsidRPr="00905B03">
                <w:rPr>
                  <w:rFonts w:ascii="Calibri" w:eastAsia="Times New Roman" w:hAnsi="Calibri" w:cs="Calibri"/>
                  <w:b/>
                  <w:bCs/>
                  <w:color w:val="000000"/>
                  <w:sz w:val="22"/>
                  <w:szCs w:val="22"/>
                  <w:lang w:val="en-US" w:eastAsia="en-US"/>
                </w:rPr>
                <w:t>Colección</w:t>
              </w:r>
              <w:proofErr w:type="spellEnd"/>
            </w:ins>
          </w:p>
        </w:tc>
        <w:tc>
          <w:tcPr>
            <w:tcW w:w="2000" w:type="dxa"/>
            <w:tcBorders>
              <w:top w:val="single" w:sz="8" w:space="0" w:color="auto"/>
              <w:left w:val="nil"/>
              <w:bottom w:val="single" w:sz="8" w:space="0" w:color="auto"/>
              <w:right w:val="single" w:sz="8" w:space="0" w:color="auto"/>
            </w:tcBorders>
            <w:shd w:val="clear" w:color="000000" w:fill="8EA9DB"/>
            <w:vAlign w:val="center"/>
            <w:hideMark/>
          </w:tcPr>
          <w:p w14:paraId="056A1683" w14:textId="77777777" w:rsidR="00905B03" w:rsidRPr="00905B03" w:rsidRDefault="00905B03" w:rsidP="00905B03">
            <w:pPr>
              <w:jc w:val="center"/>
              <w:rPr>
                <w:ins w:id="340" w:author="Marlon Estiven. Ardila Martinez" w:date="2021-09-03T09:46:00Z"/>
                <w:rFonts w:ascii="Calibri" w:eastAsia="Times New Roman" w:hAnsi="Calibri" w:cs="Calibri"/>
                <w:b/>
                <w:bCs/>
                <w:color w:val="000000"/>
                <w:sz w:val="22"/>
                <w:szCs w:val="22"/>
                <w:lang w:val="en-US" w:eastAsia="en-US"/>
              </w:rPr>
            </w:pPr>
            <w:proofErr w:type="spellStart"/>
            <w:ins w:id="341" w:author="Marlon Estiven. Ardila Martinez" w:date="2021-09-03T09:46:00Z">
              <w:r w:rsidRPr="00905B03">
                <w:rPr>
                  <w:rFonts w:ascii="Calibri" w:eastAsia="Times New Roman" w:hAnsi="Calibri" w:cs="Calibri"/>
                  <w:b/>
                  <w:bCs/>
                  <w:color w:val="000000"/>
                  <w:sz w:val="22"/>
                  <w:szCs w:val="22"/>
                  <w:lang w:val="en-US" w:eastAsia="en-US"/>
                </w:rPr>
                <w:t>Número</w:t>
              </w:r>
              <w:proofErr w:type="spellEnd"/>
              <w:r w:rsidRPr="00905B03">
                <w:rPr>
                  <w:rFonts w:ascii="Calibri" w:eastAsia="Times New Roman" w:hAnsi="Calibri" w:cs="Calibri"/>
                  <w:b/>
                  <w:bCs/>
                  <w:color w:val="000000"/>
                  <w:sz w:val="22"/>
                  <w:szCs w:val="22"/>
                  <w:lang w:val="en-US" w:eastAsia="en-US"/>
                </w:rPr>
                <w:t xml:space="preserve"> de Team Projects TFS 2015</w:t>
              </w:r>
            </w:ins>
          </w:p>
        </w:tc>
        <w:tc>
          <w:tcPr>
            <w:tcW w:w="1900" w:type="dxa"/>
            <w:tcBorders>
              <w:top w:val="single" w:sz="8" w:space="0" w:color="auto"/>
              <w:left w:val="nil"/>
              <w:bottom w:val="single" w:sz="8" w:space="0" w:color="auto"/>
              <w:right w:val="single" w:sz="8" w:space="0" w:color="auto"/>
            </w:tcBorders>
            <w:shd w:val="clear" w:color="000000" w:fill="8EA9DB"/>
            <w:vAlign w:val="center"/>
            <w:hideMark/>
          </w:tcPr>
          <w:p w14:paraId="51EE5025" w14:textId="77777777" w:rsidR="00905B03" w:rsidRPr="00905B03" w:rsidRDefault="00905B03" w:rsidP="00905B03">
            <w:pPr>
              <w:jc w:val="center"/>
              <w:rPr>
                <w:ins w:id="342" w:author="Marlon Estiven. Ardila Martinez" w:date="2021-09-03T09:46:00Z"/>
                <w:rFonts w:ascii="Calibri" w:eastAsia="Times New Roman" w:hAnsi="Calibri" w:cs="Calibri"/>
                <w:b/>
                <w:bCs/>
                <w:color w:val="000000"/>
                <w:sz w:val="22"/>
                <w:szCs w:val="22"/>
                <w:lang w:val="en-US" w:eastAsia="en-US"/>
              </w:rPr>
            </w:pPr>
            <w:proofErr w:type="spellStart"/>
            <w:ins w:id="343" w:author="Marlon Estiven. Ardila Martinez" w:date="2021-09-03T09:46:00Z">
              <w:r w:rsidRPr="00905B03">
                <w:rPr>
                  <w:rFonts w:ascii="Calibri" w:eastAsia="Times New Roman" w:hAnsi="Calibri" w:cs="Calibri"/>
                  <w:b/>
                  <w:bCs/>
                  <w:color w:val="000000"/>
                  <w:sz w:val="22"/>
                  <w:szCs w:val="22"/>
                  <w:lang w:val="en-US" w:eastAsia="en-US"/>
                </w:rPr>
                <w:t>Número</w:t>
              </w:r>
              <w:proofErr w:type="spellEnd"/>
              <w:r w:rsidRPr="00905B03">
                <w:rPr>
                  <w:rFonts w:ascii="Calibri" w:eastAsia="Times New Roman" w:hAnsi="Calibri" w:cs="Calibri"/>
                  <w:b/>
                  <w:bCs/>
                  <w:color w:val="000000"/>
                  <w:sz w:val="22"/>
                  <w:szCs w:val="22"/>
                  <w:lang w:val="en-US" w:eastAsia="en-US"/>
                </w:rPr>
                <w:t xml:space="preserve"> de Team Projects  ADS 2020</w:t>
              </w:r>
            </w:ins>
          </w:p>
        </w:tc>
      </w:tr>
      <w:tr w:rsidR="00905B03" w:rsidRPr="00905B03" w14:paraId="7AF92663" w14:textId="77777777" w:rsidTr="00905B03">
        <w:trPr>
          <w:trHeight w:val="315"/>
          <w:ins w:id="344" w:author="Marlon Estiven. Ardila Martinez" w:date="2021-09-03T09:46:00Z"/>
        </w:trPr>
        <w:tc>
          <w:tcPr>
            <w:tcW w:w="1940" w:type="dxa"/>
            <w:tcBorders>
              <w:top w:val="nil"/>
              <w:left w:val="single" w:sz="8" w:space="0" w:color="auto"/>
              <w:bottom w:val="single" w:sz="8" w:space="0" w:color="auto"/>
              <w:right w:val="single" w:sz="8" w:space="0" w:color="auto"/>
            </w:tcBorders>
            <w:shd w:val="clear" w:color="000000" w:fill="B4C6E7"/>
            <w:noWrap/>
            <w:vAlign w:val="center"/>
            <w:hideMark/>
          </w:tcPr>
          <w:p w14:paraId="1F3C307D" w14:textId="77777777" w:rsidR="00905B03" w:rsidRPr="00905B03" w:rsidRDefault="00905B03" w:rsidP="00905B03">
            <w:pPr>
              <w:rPr>
                <w:ins w:id="345" w:author="Marlon Estiven. Ardila Martinez" w:date="2021-09-03T09:46:00Z"/>
                <w:rFonts w:ascii="Calibri" w:eastAsia="Times New Roman" w:hAnsi="Calibri" w:cs="Calibri"/>
                <w:color w:val="000000"/>
                <w:sz w:val="22"/>
                <w:szCs w:val="22"/>
                <w:lang w:val="en-US" w:eastAsia="en-US"/>
              </w:rPr>
            </w:pPr>
            <w:ins w:id="346" w:author="Marlon Estiven. Ardila Martinez" w:date="2021-09-03T09:46:00Z">
              <w:r w:rsidRPr="00905B03">
                <w:rPr>
                  <w:rFonts w:ascii="Calibri" w:eastAsia="Times New Roman" w:hAnsi="Calibri" w:cs="Calibri"/>
                  <w:color w:val="000000"/>
                  <w:sz w:val="22"/>
                  <w:szCs w:val="22"/>
                  <w:lang w:val="en-US" w:eastAsia="en-US"/>
                </w:rPr>
                <w:t>BBI_GSFAE</w:t>
              </w:r>
            </w:ins>
          </w:p>
        </w:tc>
        <w:tc>
          <w:tcPr>
            <w:tcW w:w="2000" w:type="dxa"/>
            <w:tcBorders>
              <w:top w:val="nil"/>
              <w:left w:val="nil"/>
              <w:bottom w:val="single" w:sz="8" w:space="0" w:color="auto"/>
              <w:right w:val="single" w:sz="8" w:space="0" w:color="auto"/>
            </w:tcBorders>
            <w:shd w:val="clear" w:color="auto" w:fill="auto"/>
            <w:noWrap/>
            <w:vAlign w:val="center"/>
            <w:hideMark/>
          </w:tcPr>
          <w:p w14:paraId="631CEB06" w14:textId="77777777" w:rsidR="00905B03" w:rsidRPr="00905B03" w:rsidRDefault="00905B03" w:rsidP="00905B03">
            <w:pPr>
              <w:jc w:val="right"/>
              <w:rPr>
                <w:ins w:id="347" w:author="Marlon Estiven. Ardila Martinez" w:date="2021-09-03T09:46:00Z"/>
                <w:rFonts w:ascii="Calibri" w:eastAsia="Times New Roman" w:hAnsi="Calibri" w:cs="Calibri"/>
                <w:color w:val="000000"/>
                <w:sz w:val="22"/>
                <w:szCs w:val="22"/>
                <w:lang w:val="en-US" w:eastAsia="en-US"/>
              </w:rPr>
            </w:pPr>
            <w:ins w:id="348" w:author="Marlon Estiven. Ardila Martinez" w:date="2021-09-03T09:46:00Z">
              <w:r w:rsidRPr="00905B03">
                <w:rPr>
                  <w:rFonts w:ascii="Calibri" w:eastAsia="Times New Roman" w:hAnsi="Calibri" w:cs="Calibri"/>
                  <w:color w:val="000000"/>
                  <w:sz w:val="22"/>
                  <w:szCs w:val="22"/>
                  <w:lang w:val="en-US" w:eastAsia="en-US"/>
                </w:rPr>
                <w:t>12</w:t>
              </w:r>
            </w:ins>
          </w:p>
        </w:tc>
        <w:tc>
          <w:tcPr>
            <w:tcW w:w="1900" w:type="dxa"/>
            <w:tcBorders>
              <w:top w:val="nil"/>
              <w:left w:val="nil"/>
              <w:bottom w:val="single" w:sz="8" w:space="0" w:color="auto"/>
              <w:right w:val="single" w:sz="8" w:space="0" w:color="auto"/>
            </w:tcBorders>
            <w:shd w:val="clear" w:color="auto" w:fill="auto"/>
            <w:noWrap/>
            <w:vAlign w:val="center"/>
            <w:hideMark/>
          </w:tcPr>
          <w:p w14:paraId="6771272F" w14:textId="77777777" w:rsidR="00905B03" w:rsidRPr="00905B03" w:rsidRDefault="00905B03" w:rsidP="00905B03">
            <w:pPr>
              <w:jc w:val="right"/>
              <w:rPr>
                <w:ins w:id="349" w:author="Marlon Estiven. Ardila Martinez" w:date="2021-09-03T09:46:00Z"/>
                <w:rFonts w:ascii="Calibri" w:eastAsia="Times New Roman" w:hAnsi="Calibri" w:cs="Calibri"/>
                <w:color w:val="000000"/>
                <w:sz w:val="22"/>
                <w:szCs w:val="22"/>
                <w:lang w:val="en-US" w:eastAsia="en-US"/>
              </w:rPr>
            </w:pPr>
            <w:ins w:id="350" w:author="Marlon Estiven. Ardila Martinez" w:date="2021-09-03T09:46:00Z">
              <w:r w:rsidRPr="00905B03">
                <w:rPr>
                  <w:rFonts w:ascii="Calibri" w:eastAsia="Times New Roman" w:hAnsi="Calibri" w:cs="Calibri"/>
                  <w:color w:val="000000"/>
                  <w:sz w:val="22"/>
                  <w:szCs w:val="22"/>
                  <w:lang w:val="en-US" w:eastAsia="en-US"/>
                </w:rPr>
                <w:t>12</w:t>
              </w:r>
            </w:ins>
          </w:p>
        </w:tc>
      </w:tr>
      <w:tr w:rsidR="00905B03" w:rsidRPr="00905B03" w14:paraId="3E5AA95E" w14:textId="77777777" w:rsidTr="00905B03">
        <w:trPr>
          <w:trHeight w:val="315"/>
          <w:ins w:id="351" w:author="Marlon Estiven. Ardila Martinez" w:date="2021-09-03T09:46:00Z"/>
        </w:trPr>
        <w:tc>
          <w:tcPr>
            <w:tcW w:w="1940" w:type="dxa"/>
            <w:tcBorders>
              <w:top w:val="nil"/>
              <w:left w:val="single" w:sz="8" w:space="0" w:color="auto"/>
              <w:bottom w:val="single" w:sz="8" w:space="0" w:color="auto"/>
              <w:right w:val="single" w:sz="8" w:space="0" w:color="auto"/>
            </w:tcBorders>
            <w:shd w:val="clear" w:color="000000" w:fill="B4C6E7"/>
            <w:noWrap/>
            <w:vAlign w:val="center"/>
            <w:hideMark/>
          </w:tcPr>
          <w:p w14:paraId="4342AEE2" w14:textId="77777777" w:rsidR="00905B03" w:rsidRPr="00905B03" w:rsidRDefault="00905B03" w:rsidP="00905B03">
            <w:pPr>
              <w:rPr>
                <w:ins w:id="352" w:author="Marlon Estiven. Ardila Martinez" w:date="2021-09-03T09:46:00Z"/>
                <w:rFonts w:ascii="Calibri" w:eastAsia="Times New Roman" w:hAnsi="Calibri" w:cs="Calibri"/>
                <w:color w:val="000000"/>
                <w:sz w:val="22"/>
                <w:szCs w:val="22"/>
                <w:lang w:val="en-US" w:eastAsia="en-US"/>
              </w:rPr>
            </w:pPr>
            <w:proofErr w:type="spellStart"/>
            <w:ins w:id="353" w:author="Marlon Estiven. Ardila Martinez" w:date="2021-09-03T09:46:00Z">
              <w:r w:rsidRPr="00905B03">
                <w:rPr>
                  <w:rFonts w:ascii="Calibri" w:eastAsia="Times New Roman" w:hAnsi="Calibri" w:cs="Calibri"/>
                  <w:color w:val="000000"/>
                  <w:sz w:val="22"/>
                  <w:szCs w:val="22"/>
                  <w:lang w:val="en-US" w:eastAsia="en-US"/>
                </w:rPr>
                <w:t>Cartera_PMA</w:t>
              </w:r>
              <w:proofErr w:type="spellEnd"/>
            </w:ins>
          </w:p>
        </w:tc>
        <w:tc>
          <w:tcPr>
            <w:tcW w:w="2000" w:type="dxa"/>
            <w:tcBorders>
              <w:top w:val="nil"/>
              <w:left w:val="nil"/>
              <w:bottom w:val="single" w:sz="8" w:space="0" w:color="auto"/>
              <w:right w:val="single" w:sz="8" w:space="0" w:color="auto"/>
            </w:tcBorders>
            <w:shd w:val="clear" w:color="auto" w:fill="auto"/>
            <w:noWrap/>
            <w:vAlign w:val="center"/>
            <w:hideMark/>
          </w:tcPr>
          <w:p w14:paraId="703BE4F2" w14:textId="77777777" w:rsidR="00905B03" w:rsidRPr="00905B03" w:rsidRDefault="00905B03" w:rsidP="00905B03">
            <w:pPr>
              <w:jc w:val="right"/>
              <w:rPr>
                <w:ins w:id="354" w:author="Marlon Estiven. Ardila Martinez" w:date="2021-09-03T09:46:00Z"/>
                <w:rFonts w:ascii="Calibri" w:eastAsia="Times New Roman" w:hAnsi="Calibri" w:cs="Calibri"/>
                <w:color w:val="000000"/>
                <w:sz w:val="22"/>
                <w:szCs w:val="22"/>
                <w:lang w:val="en-US" w:eastAsia="en-US"/>
              </w:rPr>
            </w:pPr>
            <w:ins w:id="355" w:author="Marlon Estiven. Ardila Martinez" w:date="2021-09-03T09:46:00Z">
              <w:r w:rsidRPr="00905B03">
                <w:rPr>
                  <w:rFonts w:ascii="Calibri" w:eastAsia="Times New Roman" w:hAnsi="Calibri" w:cs="Calibri"/>
                  <w:color w:val="000000"/>
                  <w:sz w:val="22"/>
                  <w:szCs w:val="22"/>
                  <w:lang w:val="en-US" w:eastAsia="en-US"/>
                </w:rPr>
                <w:t>1</w:t>
              </w:r>
            </w:ins>
          </w:p>
        </w:tc>
        <w:tc>
          <w:tcPr>
            <w:tcW w:w="1900" w:type="dxa"/>
            <w:tcBorders>
              <w:top w:val="nil"/>
              <w:left w:val="nil"/>
              <w:bottom w:val="single" w:sz="8" w:space="0" w:color="auto"/>
              <w:right w:val="single" w:sz="8" w:space="0" w:color="auto"/>
            </w:tcBorders>
            <w:shd w:val="clear" w:color="auto" w:fill="auto"/>
            <w:noWrap/>
            <w:vAlign w:val="center"/>
            <w:hideMark/>
          </w:tcPr>
          <w:p w14:paraId="44CB17BE" w14:textId="77777777" w:rsidR="00905B03" w:rsidRPr="00905B03" w:rsidRDefault="00905B03" w:rsidP="00905B03">
            <w:pPr>
              <w:jc w:val="right"/>
              <w:rPr>
                <w:ins w:id="356" w:author="Marlon Estiven. Ardila Martinez" w:date="2021-09-03T09:46:00Z"/>
                <w:rFonts w:ascii="Calibri" w:eastAsia="Times New Roman" w:hAnsi="Calibri" w:cs="Calibri"/>
                <w:color w:val="000000"/>
                <w:sz w:val="22"/>
                <w:szCs w:val="22"/>
                <w:lang w:val="en-US" w:eastAsia="en-US"/>
              </w:rPr>
            </w:pPr>
            <w:ins w:id="357" w:author="Marlon Estiven. Ardila Martinez" w:date="2021-09-03T09:46:00Z">
              <w:r w:rsidRPr="00905B03">
                <w:rPr>
                  <w:rFonts w:ascii="Calibri" w:eastAsia="Times New Roman" w:hAnsi="Calibri" w:cs="Calibri"/>
                  <w:color w:val="000000"/>
                  <w:sz w:val="22"/>
                  <w:szCs w:val="22"/>
                  <w:lang w:val="en-US" w:eastAsia="en-US"/>
                </w:rPr>
                <w:t>1</w:t>
              </w:r>
            </w:ins>
          </w:p>
        </w:tc>
      </w:tr>
      <w:tr w:rsidR="00905B03" w:rsidRPr="00905B03" w14:paraId="58BDB0FC" w14:textId="77777777" w:rsidTr="00905B03">
        <w:trPr>
          <w:trHeight w:val="315"/>
          <w:ins w:id="358" w:author="Marlon Estiven. Ardila Martinez" w:date="2021-09-03T09:46:00Z"/>
        </w:trPr>
        <w:tc>
          <w:tcPr>
            <w:tcW w:w="1940" w:type="dxa"/>
            <w:tcBorders>
              <w:top w:val="nil"/>
              <w:left w:val="single" w:sz="8" w:space="0" w:color="auto"/>
              <w:bottom w:val="single" w:sz="8" w:space="0" w:color="auto"/>
              <w:right w:val="single" w:sz="8" w:space="0" w:color="auto"/>
            </w:tcBorders>
            <w:shd w:val="clear" w:color="000000" w:fill="B4C6E7"/>
            <w:noWrap/>
            <w:vAlign w:val="center"/>
            <w:hideMark/>
          </w:tcPr>
          <w:p w14:paraId="372050B8" w14:textId="77777777" w:rsidR="00905B03" w:rsidRPr="00905B03" w:rsidRDefault="00905B03" w:rsidP="00905B03">
            <w:pPr>
              <w:rPr>
                <w:ins w:id="359" w:author="Marlon Estiven. Ardila Martinez" w:date="2021-09-03T09:46:00Z"/>
                <w:rFonts w:ascii="Calibri" w:eastAsia="Times New Roman" w:hAnsi="Calibri" w:cs="Calibri"/>
                <w:color w:val="000000"/>
                <w:sz w:val="22"/>
                <w:szCs w:val="22"/>
                <w:lang w:val="en-US" w:eastAsia="en-US"/>
              </w:rPr>
            </w:pPr>
            <w:ins w:id="360" w:author="Marlon Estiven. Ardila Martinez" w:date="2021-09-03T09:46:00Z">
              <w:r w:rsidRPr="00905B03">
                <w:rPr>
                  <w:rFonts w:ascii="Calibri" w:eastAsia="Times New Roman" w:hAnsi="Calibri" w:cs="Calibri"/>
                  <w:color w:val="000000"/>
                  <w:sz w:val="22"/>
                  <w:szCs w:val="22"/>
                  <w:lang w:val="en-US" w:eastAsia="en-US"/>
                </w:rPr>
                <w:t>CV_CSC</w:t>
              </w:r>
            </w:ins>
          </w:p>
        </w:tc>
        <w:tc>
          <w:tcPr>
            <w:tcW w:w="2000" w:type="dxa"/>
            <w:tcBorders>
              <w:top w:val="nil"/>
              <w:left w:val="nil"/>
              <w:bottom w:val="single" w:sz="8" w:space="0" w:color="auto"/>
              <w:right w:val="single" w:sz="8" w:space="0" w:color="auto"/>
            </w:tcBorders>
            <w:shd w:val="clear" w:color="auto" w:fill="auto"/>
            <w:noWrap/>
            <w:vAlign w:val="center"/>
            <w:hideMark/>
          </w:tcPr>
          <w:p w14:paraId="6DC566F3" w14:textId="77777777" w:rsidR="00905B03" w:rsidRPr="00905B03" w:rsidRDefault="00905B03" w:rsidP="00905B03">
            <w:pPr>
              <w:jc w:val="right"/>
              <w:rPr>
                <w:ins w:id="361" w:author="Marlon Estiven. Ardila Martinez" w:date="2021-09-03T09:46:00Z"/>
                <w:rFonts w:ascii="Calibri" w:eastAsia="Times New Roman" w:hAnsi="Calibri" w:cs="Calibri"/>
                <w:color w:val="000000"/>
                <w:sz w:val="22"/>
                <w:szCs w:val="22"/>
                <w:lang w:val="en-US" w:eastAsia="en-US"/>
              </w:rPr>
            </w:pPr>
            <w:ins w:id="362" w:author="Marlon Estiven. Ardila Martinez" w:date="2021-09-03T09:46:00Z">
              <w:r w:rsidRPr="00905B03">
                <w:rPr>
                  <w:rFonts w:ascii="Calibri" w:eastAsia="Times New Roman" w:hAnsi="Calibri" w:cs="Calibri"/>
                  <w:color w:val="000000"/>
                  <w:sz w:val="22"/>
                  <w:szCs w:val="22"/>
                  <w:lang w:val="en-US" w:eastAsia="en-US"/>
                </w:rPr>
                <w:t>1</w:t>
              </w:r>
            </w:ins>
          </w:p>
        </w:tc>
        <w:tc>
          <w:tcPr>
            <w:tcW w:w="1900" w:type="dxa"/>
            <w:tcBorders>
              <w:top w:val="nil"/>
              <w:left w:val="nil"/>
              <w:bottom w:val="single" w:sz="8" w:space="0" w:color="auto"/>
              <w:right w:val="single" w:sz="8" w:space="0" w:color="auto"/>
            </w:tcBorders>
            <w:shd w:val="clear" w:color="auto" w:fill="auto"/>
            <w:noWrap/>
            <w:vAlign w:val="center"/>
            <w:hideMark/>
          </w:tcPr>
          <w:p w14:paraId="490B7CC0" w14:textId="77777777" w:rsidR="00905B03" w:rsidRPr="00905B03" w:rsidRDefault="00905B03" w:rsidP="00905B03">
            <w:pPr>
              <w:jc w:val="right"/>
              <w:rPr>
                <w:ins w:id="363" w:author="Marlon Estiven. Ardila Martinez" w:date="2021-09-03T09:46:00Z"/>
                <w:rFonts w:ascii="Calibri" w:eastAsia="Times New Roman" w:hAnsi="Calibri" w:cs="Calibri"/>
                <w:color w:val="000000"/>
                <w:sz w:val="22"/>
                <w:szCs w:val="22"/>
                <w:lang w:val="en-US" w:eastAsia="en-US"/>
              </w:rPr>
            </w:pPr>
            <w:ins w:id="364" w:author="Marlon Estiven. Ardila Martinez" w:date="2021-09-03T09:46:00Z">
              <w:r w:rsidRPr="00905B03">
                <w:rPr>
                  <w:rFonts w:ascii="Calibri" w:eastAsia="Times New Roman" w:hAnsi="Calibri" w:cs="Calibri"/>
                  <w:color w:val="000000"/>
                  <w:sz w:val="22"/>
                  <w:szCs w:val="22"/>
                  <w:lang w:val="en-US" w:eastAsia="en-US"/>
                </w:rPr>
                <w:t>1</w:t>
              </w:r>
            </w:ins>
          </w:p>
        </w:tc>
      </w:tr>
      <w:tr w:rsidR="00905B03" w:rsidRPr="00905B03" w14:paraId="26D3C6EC" w14:textId="77777777" w:rsidTr="00905B03">
        <w:trPr>
          <w:trHeight w:val="315"/>
          <w:ins w:id="365" w:author="Marlon Estiven. Ardila Martinez" w:date="2021-09-03T09:46:00Z"/>
        </w:trPr>
        <w:tc>
          <w:tcPr>
            <w:tcW w:w="1940" w:type="dxa"/>
            <w:tcBorders>
              <w:top w:val="nil"/>
              <w:left w:val="single" w:sz="8" w:space="0" w:color="auto"/>
              <w:bottom w:val="single" w:sz="8" w:space="0" w:color="auto"/>
              <w:right w:val="single" w:sz="8" w:space="0" w:color="auto"/>
            </w:tcBorders>
            <w:shd w:val="clear" w:color="000000" w:fill="B4C6E7"/>
            <w:noWrap/>
            <w:vAlign w:val="center"/>
            <w:hideMark/>
          </w:tcPr>
          <w:p w14:paraId="003B8838" w14:textId="77777777" w:rsidR="00905B03" w:rsidRPr="00905B03" w:rsidRDefault="00905B03" w:rsidP="00905B03">
            <w:pPr>
              <w:rPr>
                <w:ins w:id="366" w:author="Marlon Estiven. Ardila Martinez" w:date="2021-09-03T09:46:00Z"/>
                <w:rFonts w:ascii="Calibri" w:eastAsia="Times New Roman" w:hAnsi="Calibri" w:cs="Calibri"/>
                <w:color w:val="000000"/>
                <w:sz w:val="22"/>
                <w:szCs w:val="22"/>
                <w:lang w:val="en-US" w:eastAsia="en-US"/>
              </w:rPr>
            </w:pPr>
            <w:proofErr w:type="spellStart"/>
            <w:ins w:id="367" w:author="Marlon Estiven. Ardila Martinez" w:date="2021-09-03T09:46:00Z">
              <w:r w:rsidRPr="00905B03">
                <w:rPr>
                  <w:rFonts w:ascii="Calibri" w:eastAsia="Times New Roman" w:hAnsi="Calibri" w:cs="Calibri"/>
                  <w:color w:val="000000"/>
                  <w:sz w:val="22"/>
                  <w:szCs w:val="22"/>
                  <w:lang w:val="en-US" w:eastAsia="en-US"/>
                </w:rPr>
                <w:t>Entrenamiento</w:t>
              </w:r>
              <w:proofErr w:type="spellEnd"/>
            </w:ins>
          </w:p>
        </w:tc>
        <w:tc>
          <w:tcPr>
            <w:tcW w:w="2000" w:type="dxa"/>
            <w:tcBorders>
              <w:top w:val="nil"/>
              <w:left w:val="nil"/>
              <w:bottom w:val="single" w:sz="8" w:space="0" w:color="auto"/>
              <w:right w:val="single" w:sz="8" w:space="0" w:color="auto"/>
            </w:tcBorders>
            <w:shd w:val="clear" w:color="auto" w:fill="auto"/>
            <w:noWrap/>
            <w:vAlign w:val="center"/>
            <w:hideMark/>
          </w:tcPr>
          <w:p w14:paraId="06E58990" w14:textId="77777777" w:rsidR="00905B03" w:rsidRPr="00905B03" w:rsidRDefault="00905B03" w:rsidP="00905B03">
            <w:pPr>
              <w:jc w:val="right"/>
              <w:rPr>
                <w:ins w:id="368" w:author="Marlon Estiven. Ardila Martinez" w:date="2021-09-03T09:46:00Z"/>
                <w:rFonts w:ascii="Calibri" w:eastAsia="Times New Roman" w:hAnsi="Calibri" w:cs="Calibri"/>
                <w:color w:val="000000"/>
                <w:sz w:val="22"/>
                <w:szCs w:val="22"/>
                <w:lang w:val="en-US" w:eastAsia="en-US"/>
              </w:rPr>
            </w:pPr>
            <w:ins w:id="369" w:author="Marlon Estiven. Ardila Martinez" w:date="2021-09-03T09:46:00Z">
              <w:r w:rsidRPr="00905B03">
                <w:rPr>
                  <w:rFonts w:ascii="Calibri" w:eastAsia="Times New Roman" w:hAnsi="Calibri" w:cs="Calibri"/>
                  <w:color w:val="000000"/>
                  <w:sz w:val="22"/>
                  <w:szCs w:val="22"/>
                  <w:lang w:val="en-US" w:eastAsia="en-US"/>
                </w:rPr>
                <w:t>1</w:t>
              </w:r>
            </w:ins>
          </w:p>
        </w:tc>
        <w:tc>
          <w:tcPr>
            <w:tcW w:w="1900" w:type="dxa"/>
            <w:tcBorders>
              <w:top w:val="nil"/>
              <w:left w:val="nil"/>
              <w:bottom w:val="single" w:sz="8" w:space="0" w:color="auto"/>
              <w:right w:val="single" w:sz="8" w:space="0" w:color="auto"/>
            </w:tcBorders>
            <w:shd w:val="clear" w:color="auto" w:fill="auto"/>
            <w:noWrap/>
            <w:vAlign w:val="center"/>
            <w:hideMark/>
          </w:tcPr>
          <w:p w14:paraId="2EDB1C27" w14:textId="77777777" w:rsidR="00905B03" w:rsidRPr="00905B03" w:rsidRDefault="00905B03" w:rsidP="00905B03">
            <w:pPr>
              <w:jc w:val="right"/>
              <w:rPr>
                <w:ins w:id="370" w:author="Marlon Estiven. Ardila Martinez" w:date="2021-09-03T09:46:00Z"/>
                <w:rFonts w:ascii="Calibri" w:eastAsia="Times New Roman" w:hAnsi="Calibri" w:cs="Calibri"/>
                <w:color w:val="000000"/>
                <w:sz w:val="22"/>
                <w:szCs w:val="22"/>
                <w:lang w:val="en-US" w:eastAsia="en-US"/>
              </w:rPr>
            </w:pPr>
            <w:ins w:id="371" w:author="Marlon Estiven. Ardila Martinez" w:date="2021-09-03T09:46:00Z">
              <w:r w:rsidRPr="00905B03">
                <w:rPr>
                  <w:rFonts w:ascii="Calibri" w:eastAsia="Times New Roman" w:hAnsi="Calibri" w:cs="Calibri"/>
                  <w:color w:val="000000"/>
                  <w:sz w:val="22"/>
                  <w:szCs w:val="22"/>
                  <w:lang w:val="en-US" w:eastAsia="en-US"/>
                </w:rPr>
                <w:t>1</w:t>
              </w:r>
            </w:ins>
          </w:p>
        </w:tc>
      </w:tr>
      <w:tr w:rsidR="00905B03" w:rsidRPr="00905B03" w14:paraId="78F1ADC8" w14:textId="77777777" w:rsidTr="00905B03">
        <w:trPr>
          <w:trHeight w:val="315"/>
          <w:ins w:id="372" w:author="Marlon Estiven. Ardila Martinez" w:date="2021-09-03T09:46:00Z"/>
        </w:trPr>
        <w:tc>
          <w:tcPr>
            <w:tcW w:w="1940" w:type="dxa"/>
            <w:tcBorders>
              <w:top w:val="nil"/>
              <w:left w:val="single" w:sz="8" w:space="0" w:color="auto"/>
              <w:bottom w:val="single" w:sz="8" w:space="0" w:color="auto"/>
              <w:right w:val="single" w:sz="8" w:space="0" w:color="auto"/>
            </w:tcBorders>
            <w:shd w:val="clear" w:color="000000" w:fill="B4C6E7"/>
            <w:noWrap/>
            <w:vAlign w:val="center"/>
            <w:hideMark/>
          </w:tcPr>
          <w:p w14:paraId="25831042" w14:textId="77777777" w:rsidR="00905B03" w:rsidRPr="00905B03" w:rsidRDefault="00905B03" w:rsidP="00905B03">
            <w:pPr>
              <w:rPr>
                <w:ins w:id="373" w:author="Marlon Estiven. Ardila Martinez" w:date="2021-09-03T09:46:00Z"/>
                <w:rFonts w:ascii="Calibri" w:eastAsia="Times New Roman" w:hAnsi="Calibri" w:cs="Calibri"/>
                <w:color w:val="000000"/>
                <w:sz w:val="22"/>
                <w:szCs w:val="22"/>
                <w:lang w:val="en-US" w:eastAsia="en-US"/>
              </w:rPr>
            </w:pPr>
            <w:ins w:id="374" w:author="Marlon Estiven. Ardila Martinez" w:date="2021-09-03T09:46:00Z">
              <w:r w:rsidRPr="00905B03">
                <w:rPr>
                  <w:rFonts w:ascii="Calibri" w:eastAsia="Times New Roman" w:hAnsi="Calibri" w:cs="Calibri"/>
                  <w:color w:val="000000"/>
                  <w:sz w:val="22"/>
                  <w:szCs w:val="22"/>
                  <w:lang w:val="en-US" w:eastAsia="en-US"/>
                </w:rPr>
                <w:t>PMA_DP</w:t>
              </w:r>
            </w:ins>
          </w:p>
        </w:tc>
        <w:tc>
          <w:tcPr>
            <w:tcW w:w="2000" w:type="dxa"/>
            <w:tcBorders>
              <w:top w:val="nil"/>
              <w:left w:val="nil"/>
              <w:bottom w:val="single" w:sz="8" w:space="0" w:color="auto"/>
              <w:right w:val="single" w:sz="8" w:space="0" w:color="auto"/>
            </w:tcBorders>
            <w:shd w:val="clear" w:color="auto" w:fill="auto"/>
            <w:noWrap/>
            <w:vAlign w:val="center"/>
            <w:hideMark/>
          </w:tcPr>
          <w:p w14:paraId="30137EDE" w14:textId="77777777" w:rsidR="00905B03" w:rsidRPr="00905B03" w:rsidRDefault="00905B03" w:rsidP="00905B03">
            <w:pPr>
              <w:jc w:val="right"/>
              <w:rPr>
                <w:ins w:id="375" w:author="Marlon Estiven. Ardila Martinez" w:date="2021-09-03T09:46:00Z"/>
                <w:rFonts w:ascii="Calibri" w:eastAsia="Times New Roman" w:hAnsi="Calibri" w:cs="Calibri"/>
                <w:color w:val="000000"/>
                <w:sz w:val="22"/>
                <w:szCs w:val="22"/>
                <w:lang w:val="en-US" w:eastAsia="en-US"/>
              </w:rPr>
            </w:pPr>
            <w:ins w:id="376" w:author="Marlon Estiven. Ardila Martinez" w:date="2021-09-03T09:46:00Z">
              <w:r w:rsidRPr="00905B03">
                <w:rPr>
                  <w:rFonts w:ascii="Calibri" w:eastAsia="Times New Roman" w:hAnsi="Calibri" w:cs="Calibri"/>
                  <w:color w:val="000000"/>
                  <w:sz w:val="22"/>
                  <w:szCs w:val="22"/>
                  <w:lang w:val="en-US" w:eastAsia="en-US"/>
                </w:rPr>
                <w:t>4</w:t>
              </w:r>
            </w:ins>
          </w:p>
        </w:tc>
        <w:tc>
          <w:tcPr>
            <w:tcW w:w="1900" w:type="dxa"/>
            <w:tcBorders>
              <w:top w:val="nil"/>
              <w:left w:val="nil"/>
              <w:bottom w:val="single" w:sz="8" w:space="0" w:color="auto"/>
              <w:right w:val="single" w:sz="8" w:space="0" w:color="auto"/>
            </w:tcBorders>
            <w:shd w:val="clear" w:color="auto" w:fill="auto"/>
            <w:noWrap/>
            <w:vAlign w:val="center"/>
            <w:hideMark/>
          </w:tcPr>
          <w:p w14:paraId="76F6E665" w14:textId="77777777" w:rsidR="00905B03" w:rsidRPr="00905B03" w:rsidRDefault="00905B03" w:rsidP="00905B03">
            <w:pPr>
              <w:jc w:val="right"/>
              <w:rPr>
                <w:ins w:id="377" w:author="Marlon Estiven. Ardila Martinez" w:date="2021-09-03T09:46:00Z"/>
                <w:rFonts w:ascii="Calibri" w:eastAsia="Times New Roman" w:hAnsi="Calibri" w:cs="Calibri"/>
                <w:color w:val="000000"/>
                <w:sz w:val="22"/>
                <w:szCs w:val="22"/>
                <w:lang w:val="en-US" w:eastAsia="en-US"/>
              </w:rPr>
            </w:pPr>
            <w:ins w:id="378" w:author="Marlon Estiven. Ardila Martinez" w:date="2021-09-03T09:46:00Z">
              <w:r w:rsidRPr="00905B03">
                <w:rPr>
                  <w:rFonts w:ascii="Calibri" w:eastAsia="Times New Roman" w:hAnsi="Calibri" w:cs="Calibri"/>
                  <w:color w:val="000000"/>
                  <w:sz w:val="22"/>
                  <w:szCs w:val="22"/>
                  <w:lang w:val="en-US" w:eastAsia="en-US"/>
                </w:rPr>
                <w:t>4</w:t>
              </w:r>
            </w:ins>
          </w:p>
        </w:tc>
      </w:tr>
    </w:tbl>
    <w:p w14:paraId="2189BC1E" w14:textId="36127271" w:rsidR="005D3C5E" w:rsidRDefault="005D3C5E" w:rsidP="00B90D9B">
      <w:pPr>
        <w:jc w:val="both"/>
        <w:rPr>
          <w:ins w:id="379" w:author="Marlon Estiven. Ardila Martinez" w:date="2021-09-03T09:25:00Z"/>
          <w:rFonts w:cstheme="minorHAnsi"/>
        </w:rPr>
      </w:pPr>
    </w:p>
    <w:p w14:paraId="7CBD1810" w14:textId="7D5114CC" w:rsidR="002D7979" w:rsidRDefault="002D7979" w:rsidP="00B90D9B">
      <w:pPr>
        <w:jc w:val="both"/>
        <w:rPr>
          <w:ins w:id="380" w:author="Marlon Estiven. Ardila Martinez" w:date="2021-09-03T09:25:00Z"/>
          <w:rFonts w:cstheme="minorHAnsi"/>
        </w:rPr>
      </w:pPr>
    </w:p>
    <w:p w14:paraId="2A97C109" w14:textId="74205B77" w:rsidR="002D7979" w:rsidRDefault="002D7979" w:rsidP="00B90D9B">
      <w:pPr>
        <w:jc w:val="both"/>
        <w:rPr>
          <w:ins w:id="381" w:author="Marlon Estiven. Ardila Martinez" w:date="2021-09-03T09:25:00Z"/>
          <w:rFonts w:cstheme="minorHAnsi"/>
        </w:rPr>
      </w:pPr>
    </w:p>
    <w:p w14:paraId="1861D97F" w14:textId="77777777" w:rsidR="002D7979" w:rsidRPr="00C41436" w:rsidRDefault="002D7979" w:rsidP="00B90D9B">
      <w:pPr>
        <w:jc w:val="both"/>
        <w:rPr>
          <w:rFonts w:cstheme="minorHAnsi"/>
        </w:rPr>
      </w:pPr>
    </w:p>
    <w:p w14:paraId="6653FFB2" w14:textId="3B9CAE22" w:rsidR="00461EA2" w:rsidRDefault="00461EA2" w:rsidP="000A2FF7">
      <w:pPr>
        <w:pStyle w:val="Heading3"/>
        <w:numPr>
          <w:ilvl w:val="2"/>
          <w:numId w:val="2"/>
        </w:numPr>
        <w:rPr>
          <w:rFonts w:asciiTheme="minorHAnsi" w:hAnsiTheme="minorHAnsi" w:cstheme="minorHAnsi"/>
        </w:rPr>
      </w:pPr>
      <w:bookmarkStart w:id="382" w:name="_Toc81572907"/>
      <w:r w:rsidRPr="00C41436">
        <w:rPr>
          <w:rFonts w:asciiTheme="minorHAnsi" w:hAnsiTheme="minorHAnsi" w:cstheme="minorHAnsi"/>
        </w:rPr>
        <w:t>Totales de Control</w:t>
      </w:r>
      <w:bookmarkEnd w:id="382"/>
    </w:p>
    <w:p w14:paraId="04D1335C" w14:textId="77777777" w:rsidR="005D3C5E" w:rsidRPr="005D3C5E" w:rsidRDefault="005D3C5E" w:rsidP="005D3C5E"/>
    <w:p w14:paraId="3F8541C8" w14:textId="52CB160E" w:rsidR="00461EA2" w:rsidRPr="00C41436" w:rsidDel="002D7979" w:rsidRDefault="00461EA2" w:rsidP="00B90D9B">
      <w:pPr>
        <w:jc w:val="both"/>
        <w:rPr>
          <w:del w:id="383" w:author="Marlon Estiven. Ardila Martinez" w:date="2021-09-03T09:25:00Z"/>
          <w:rFonts w:cstheme="minorHAnsi"/>
        </w:rPr>
      </w:pPr>
    </w:p>
    <w:tbl>
      <w:tblPr>
        <w:tblW w:w="7780" w:type="dxa"/>
        <w:tblCellMar>
          <w:left w:w="70" w:type="dxa"/>
          <w:right w:w="70" w:type="dxa"/>
        </w:tblCellMar>
        <w:tblLook w:val="04A0" w:firstRow="1" w:lastRow="0" w:firstColumn="1" w:lastColumn="0" w:noHBand="0" w:noVBand="1"/>
      </w:tblPr>
      <w:tblGrid>
        <w:gridCol w:w="2666"/>
        <w:gridCol w:w="688"/>
        <w:gridCol w:w="688"/>
        <w:gridCol w:w="1261"/>
        <w:gridCol w:w="688"/>
        <w:gridCol w:w="688"/>
        <w:gridCol w:w="1261"/>
      </w:tblGrid>
      <w:tr w:rsidR="00D8437D" w:rsidRPr="00C41436" w:rsidDel="009C6C55" w14:paraId="726746B2" w14:textId="61C987DC" w:rsidTr="002D7979">
        <w:trPr>
          <w:trHeight w:val="435"/>
          <w:del w:id="384" w:author="Marlon Estiven. Ardila Martinez" w:date="2021-09-02T17:33:00Z"/>
        </w:trPr>
        <w:tc>
          <w:tcPr>
            <w:tcW w:w="7780" w:type="dxa"/>
            <w:gridSpan w:val="7"/>
            <w:tcBorders>
              <w:top w:val="nil"/>
              <w:left w:val="nil"/>
              <w:bottom w:val="nil"/>
              <w:right w:val="nil"/>
            </w:tcBorders>
            <w:shd w:val="clear" w:color="000000" w:fill="305496"/>
            <w:noWrap/>
            <w:vAlign w:val="center"/>
          </w:tcPr>
          <w:p w14:paraId="7714C21A" w14:textId="17BA5131" w:rsidR="00D8437D" w:rsidRPr="00C41436" w:rsidDel="009C6C55" w:rsidRDefault="00D8437D" w:rsidP="00D8437D">
            <w:pPr>
              <w:jc w:val="center"/>
              <w:rPr>
                <w:del w:id="385" w:author="Marlon Estiven. Ardila Martinez" w:date="2021-09-02T17:33:00Z"/>
                <w:rFonts w:eastAsia="Times New Roman" w:cstheme="minorHAnsi"/>
                <w:b/>
                <w:bCs/>
                <w:color w:val="FFFFFF"/>
                <w:sz w:val="32"/>
                <w:szCs w:val="32"/>
                <w:lang w:val="es-CO" w:eastAsia="es-CO"/>
              </w:rPr>
            </w:pPr>
            <w:del w:id="386" w:author="Marlon Estiven. Ardila Martinez" w:date="2021-09-02T17:33:00Z">
              <w:r w:rsidRPr="00C41436" w:rsidDel="009C6C55">
                <w:rPr>
                  <w:rFonts w:eastAsia="Times New Roman" w:cstheme="minorHAnsi"/>
                  <w:b/>
                  <w:bCs/>
                  <w:color w:val="FFFFFF"/>
                  <w:sz w:val="32"/>
                  <w:szCs w:val="32"/>
                  <w:lang w:val="es-CO" w:eastAsia="es-CO"/>
                </w:rPr>
                <w:delText>CIFRAS DE CONTROL MIGRACIÓN TFS de 2017 a ADS 2019</w:delText>
              </w:r>
            </w:del>
          </w:p>
        </w:tc>
      </w:tr>
      <w:tr w:rsidR="00D8437D" w:rsidRPr="00C41436" w:rsidDel="009C6C55" w14:paraId="4B9EF383" w14:textId="3C430E6A" w:rsidTr="002D7979">
        <w:trPr>
          <w:trHeight w:val="315"/>
          <w:del w:id="387" w:author="Marlon Estiven. Ardila Martinez" w:date="2021-09-02T17:33:00Z"/>
        </w:trPr>
        <w:tc>
          <w:tcPr>
            <w:tcW w:w="2666" w:type="dxa"/>
            <w:tcBorders>
              <w:top w:val="nil"/>
              <w:left w:val="nil"/>
              <w:bottom w:val="nil"/>
              <w:right w:val="nil"/>
            </w:tcBorders>
            <w:shd w:val="clear" w:color="000000" w:fill="8EA9DB"/>
            <w:noWrap/>
            <w:vAlign w:val="center"/>
          </w:tcPr>
          <w:p w14:paraId="7F100030" w14:textId="0B6DF292" w:rsidR="00D8437D" w:rsidRPr="00C41436" w:rsidDel="009C6C55" w:rsidRDefault="00D8437D" w:rsidP="002D7979">
            <w:pPr>
              <w:jc w:val="center"/>
              <w:rPr>
                <w:del w:id="388" w:author="Marlon Estiven. Ardila Martinez" w:date="2021-09-02T17:33:00Z"/>
                <w:rFonts w:eastAsia="Times New Roman" w:cstheme="minorHAnsi"/>
                <w:b/>
                <w:bCs/>
                <w:color w:val="000000"/>
                <w:lang w:val="es-CO" w:eastAsia="es-CO"/>
              </w:rPr>
            </w:pPr>
            <w:del w:id="389" w:author="Marlon Estiven. Ardila Martinez" w:date="2021-09-02T17:33:00Z">
              <w:r w:rsidRPr="00C41436" w:rsidDel="009C6C55">
                <w:rPr>
                  <w:rFonts w:eastAsia="Times New Roman" w:cstheme="minorHAnsi"/>
                  <w:b/>
                  <w:bCs/>
                  <w:color w:val="000000"/>
                  <w:lang w:val="es-CO" w:eastAsia="es-CO"/>
                </w:rPr>
                <w:delText> </w:delText>
              </w:r>
            </w:del>
          </w:p>
        </w:tc>
        <w:tc>
          <w:tcPr>
            <w:tcW w:w="2557" w:type="dxa"/>
            <w:gridSpan w:val="3"/>
            <w:tcBorders>
              <w:top w:val="single" w:sz="8" w:space="0" w:color="auto"/>
              <w:left w:val="nil"/>
              <w:bottom w:val="nil"/>
              <w:right w:val="nil"/>
            </w:tcBorders>
            <w:shd w:val="clear" w:color="000000" w:fill="2F75B5"/>
            <w:noWrap/>
            <w:vAlign w:val="center"/>
          </w:tcPr>
          <w:p w14:paraId="23E43670" w14:textId="13FF70E2" w:rsidR="00D8437D" w:rsidRPr="00C41436" w:rsidDel="009C6C55" w:rsidRDefault="00D8437D" w:rsidP="00D8437D">
            <w:pPr>
              <w:jc w:val="center"/>
              <w:rPr>
                <w:del w:id="390" w:author="Marlon Estiven. Ardila Martinez" w:date="2021-09-02T17:33:00Z"/>
                <w:rFonts w:eastAsia="Times New Roman" w:cstheme="minorHAnsi"/>
                <w:b/>
                <w:bCs/>
                <w:color w:val="000000"/>
                <w:lang w:val="es-CO" w:eastAsia="es-CO"/>
              </w:rPr>
            </w:pPr>
            <w:del w:id="391" w:author="Marlon Estiven. Ardila Martinez" w:date="2021-09-02T17:33:00Z">
              <w:r w:rsidRPr="00C41436" w:rsidDel="009C6C55">
                <w:rPr>
                  <w:rFonts w:eastAsia="Times New Roman" w:cstheme="minorHAnsi"/>
                  <w:b/>
                  <w:bCs/>
                  <w:color w:val="000000"/>
                  <w:lang w:val="es-CO" w:eastAsia="es-CO"/>
                </w:rPr>
                <w:delText>Colecciones 2017</w:delText>
              </w:r>
            </w:del>
          </w:p>
        </w:tc>
        <w:tc>
          <w:tcPr>
            <w:tcW w:w="2557" w:type="dxa"/>
            <w:gridSpan w:val="3"/>
            <w:tcBorders>
              <w:top w:val="single" w:sz="8" w:space="0" w:color="auto"/>
              <w:left w:val="nil"/>
              <w:bottom w:val="nil"/>
              <w:right w:val="nil"/>
            </w:tcBorders>
            <w:shd w:val="clear" w:color="000000" w:fill="2F75B5"/>
            <w:noWrap/>
            <w:vAlign w:val="center"/>
          </w:tcPr>
          <w:p w14:paraId="05092A0D" w14:textId="499A3729" w:rsidR="00D8437D" w:rsidRPr="00C41436" w:rsidDel="009C6C55" w:rsidRDefault="00D8437D" w:rsidP="00D8437D">
            <w:pPr>
              <w:jc w:val="center"/>
              <w:rPr>
                <w:del w:id="392" w:author="Marlon Estiven. Ardila Martinez" w:date="2021-09-02T17:33:00Z"/>
                <w:rFonts w:eastAsia="Times New Roman" w:cstheme="minorHAnsi"/>
                <w:b/>
                <w:bCs/>
                <w:color w:val="000000"/>
                <w:lang w:val="es-CO" w:eastAsia="es-CO"/>
              </w:rPr>
            </w:pPr>
            <w:del w:id="393" w:author="Marlon Estiven. Ardila Martinez" w:date="2021-09-02T17:33:00Z">
              <w:r w:rsidRPr="00C41436" w:rsidDel="009C6C55">
                <w:rPr>
                  <w:rFonts w:eastAsia="Times New Roman" w:cstheme="minorHAnsi"/>
                  <w:b/>
                  <w:bCs/>
                  <w:color w:val="000000"/>
                  <w:lang w:val="es-CO" w:eastAsia="es-CO"/>
                </w:rPr>
                <w:delText>Colecciones 2019</w:delText>
              </w:r>
            </w:del>
          </w:p>
        </w:tc>
      </w:tr>
      <w:tr w:rsidR="00D8437D" w:rsidRPr="00C41436" w:rsidDel="009C6C55" w14:paraId="566C5FF8" w14:textId="006B4E24" w:rsidTr="002D7979">
        <w:trPr>
          <w:trHeight w:val="330"/>
          <w:del w:id="394" w:author="Marlon Estiven. Ardila Martinez" w:date="2021-09-02T17:33:00Z"/>
        </w:trPr>
        <w:tc>
          <w:tcPr>
            <w:tcW w:w="2666" w:type="dxa"/>
            <w:tcBorders>
              <w:top w:val="nil"/>
              <w:left w:val="nil"/>
              <w:bottom w:val="nil"/>
              <w:right w:val="nil"/>
            </w:tcBorders>
            <w:shd w:val="clear" w:color="000000" w:fill="8EA9DB"/>
            <w:noWrap/>
            <w:vAlign w:val="center"/>
          </w:tcPr>
          <w:p w14:paraId="2BF0CAAC" w14:textId="738CCF46" w:rsidR="00D8437D" w:rsidRPr="00C41436" w:rsidDel="009C6C55" w:rsidRDefault="00D8437D" w:rsidP="00D8437D">
            <w:pPr>
              <w:jc w:val="center"/>
              <w:rPr>
                <w:del w:id="395" w:author="Marlon Estiven. Ardila Martinez" w:date="2021-09-02T17:33:00Z"/>
                <w:rFonts w:eastAsia="Times New Roman" w:cstheme="minorHAnsi"/>
                <w:b/>
                <w:bCs/>
                <w:color w:val="000000"/>
                <w:lang w:val="es-CO" w:eastAsia="es-CO"/>
              </w:rPr>
            </w:pPr>
            <w:del w:id="396" w:author="Marlon Estiven. Ardila Martinez" w:date="2021-09-02T17:33:00Z">
              <w:r w:rsidRPr="00C41436" w:rsidDel="009C6C55">
                <w:rPr>
                  <w:rFonts w:eastAsia="Times New Roman" w:cstheme="minorHAnsi"/>
                  <w:b/>
                  <w:bCs/>
                  <w:color w:val="000000"/>
                  <w:lang w:val="es-CO" w:eastAsia="es-CO"/>
                </w:rPr>
                <w:delText>Tipo de Consulta</w:delText>
              </w:r>
            </w:del>
          </w:p>
        </w:tc>
        <w:tc>
          <w:tcPr>
            <w:tcW w:w="648" w:type="dxa"/>
            <w:tcBorders>
              <w:top w:val="nil"/>
              <w:left w:val="nil"/>
              <w:bottom w:val="nil"/>
              <w:right w:val="nil"/>
            </w:tcBorders>
            <w:shd w:val="clear" w:color="000000" w:fill="2F75B5"/>
            <w:noWrap/>
            <w:vAlign w:val="center"/>
          </w:tcPr>
          <w:p w14:paraId="4F9BF968" w14:textId="7BF8974E" w:rsidR="00D8437D" w:rsidRPr="00C41436" w:rsidDel="009C6C55" w:rsidRDefault="00D8437D" w:rsidP="00D8437D">
            <w:pPr>
              <w:jc w:val="center"/>
              <w:rPr>
                <w:del w:id="397" w:author="Marlon Estiven. Ardila Martinez" w:date="2021-09-02T17:33:00Z"/>
                <w:rFonts w:eastAsia="Times New Roman" w:cstheme="minorHAnsi"/>
                <w:b/>
                <w:bCs/>
                <w:color w:val="000000"/>
                <w:lang w:val="es-CO" w:eastAsia="es-CO"/>
              </w:rPr>
            </w:pPr>
            <w:del w:id="398" w:author="Marlon Estiven. Ardila Martinez" w:date="2021-09-02T17:33:00Z">
              <w:r w:rsidRPr="00C41436" w:rsidDel="009C6C55">
                <w:rPr>
                  <w:rFonts w:eastAsia="Times New Roman" w:cstheme="minorHAnsi"/>
                  <w:b/>
                  <w:bCs/>
                  <w:color w:val="000000"/>
                  <w:lang w:val="es-CO" w:eastAsia="es-CO"/>
                </w:rPr>
                <w:delText>T1</w:delText>
              </w:r>
            </w:del>
          </w:p>
        </w:tc>
        <w:tc>
          <w:tcPr>
            <w:tcW w:w="648" w:type="dxa"/>
            <w:tcBorders>
              <w:top w:val="nil"/>
              <w:left w:val="nil"/>
              <w:bottom w:val="nil"/>
              <w:right w:val="nil"/>
            </w:tcBorders>
            <w:shd w:val="clear" w:color="000000" w:fill="2F75B5"/>
            <w:noWrap/>
            <w:vAlign w:val="center"/>
          </w:tcPr>
          <w:p w14:paraId="2DBBEB37" w14:textId="0AD17450" w:rsidR="00D8437D" w:rsidRPr="00C41436" w:rsidDel="009C6C55" w:rsidRDefault="00D8437D" w:rsidP="00D8437D">
            <w:pPr>
              <w:jc w:val="center"/>
              <w:rPr>
                <w:del w:id="399" w:author="Marlon Estiven. Ardila Martinez" w:date="2021-09-02T17:33:00Z"/>
                <w:rFonts w:eastAsia="Times New Roman" w:cstheme="minorHAnsi"/>
                <w:b/>
                <w:bCs/>
                <w:color w:val="000000"/>
                <w:lang w:val="es-CO" w:eastAsia="es-CO"/>
              </w:rPr>
            </w:pPr>
            <w:del w:id="400" w:author="Marlon Estiven. Ardila Martinez" w:date="2021-09-02T17:33:00Z">
              <w:r w:rsidRPr="00C41436" w:rsidDel="009C6C55">
                <w:rPr>
                  <w:rFonts w:eastAsia="Times New Roman" w:cstheme="minorHAnsi"/>
                  <w:b/>
                  <w:bCs/>
                  <w:color w:val="000000"/>
                  <w:lang w:val="es-CO" w:eastAsia="es-CO"/>
                </w:rPr>
                <w:delText>T2</w:delText>
              </w:r>
            </w:del>
          </w:p>
        </w:tc>
        <w:tc>
          <w:tcPr>
            <w:tcW w:w="1261" w:type="dxa"/>
            <w:tcBorders>
              <w:top w:val="nil"/>
              <w:left w:val="nil"/>
              <w:bottom w:val="nil"/>
              <w:right w:val="nil"/>
            </w:tcBorders>
            <w:shd w:val="clear" w:color="000000" w:fill="2F75B5"/>
            <w:noWrap/>
            <w:vAlign w:val="center"/>
          </w:tcPr>
          <w:p w14:paraId="1D3B6E0E" w14:textId="2067E6F9" w:rsidR="00D8437D" w:rsidRPr="00C41436" w:rsidDel="009C6C55" w:rsidRDefault="00D8437D" w:rsidP="00D8437D">
            <w:pPr>
              <w:jc w:val="center"/>
              <w:rPr>
                <w:del w:id="401" w:author="Marlon Estiven. Ardila Martinez" w:date="2021-09-02T17:33:00Z"/>
                <w:rFonts w:eastAsia="Times New Roman" w:cstheme="minorHAnsi"/>
                <w:b/>
                <w:bCs/>
                <w:color w:val="000000"/>
                <w:lang w:val="es-CO" w:eastAsia="es-CO"/>
              </w:rPr>
            </w:pPr>
            <w:del w:id="402" w:author="Marlon Estiven. Ardila Martinez" w:date="2021-09-02T17:33:00Z">
              <w:r w:rsidRPr="00C41436" w:rsidDel="009C6C55">
                <w:rPr>
                  <w:rFonts w:eastAsia="Times New Roman" w:cstheme="minorHAnsi"/>
                  <w:b/>
                  <w:bCs/>
                  <w:color w:val="000000"/>
                  <w:lang w:val="es-CO" w:eastAsia="es-CO"/>
                </w:rPr>
                <w:delText>T3</w:delText>
              </w:r>
            </w:del>
          </w:p>
        </w:tc>
        <w:tc>
          <w:tcPr>
            <w:tcW w:w="648" w:type="dxa"/>
            <w:tcBorders>
              <w:top w:val="nil"/>
              <w:left w:val="nil"/>
              <w:bottom w:val="nil"/>
              <w:right w:val="nil"/>
            </w:tcBorders>
            <w:shd w:val="clear" w:color="000000" w:fill="2F75B5"/>
            <w:noWrap/>
            <w:vAlign w:val="center"/>
          </w:tcPr>
          <w:p w14:paraId="0BF9D718" w14:textId="4D14A3FD" w:rsidR="00D8437D" w:rsidRPr="00C41436" w:rsidDel="009C6C55" w:rsidRDefault="00D8437D" w:rsidP="00D8437D">
            <w:pPr>
              <w:jc w:val="center"/>
              <w:rPr>
                <w:del w:id="403" w:author="Marlon Estiven. Ardila Martinez" w:date="2021-09-02T17:33:00Z"/>
                <w:rFonts w:eastAsia="Times New Roman" w:cstheme="minorHAnsi"/>
                <w:b/>
                <w:bCs/>
                <w:color w:val="000000"/>
                <w:lang w:val="es-CO" w:eastAsia="es-CO"/>
              </w:rPr>
            </w:pPr>
            <w:del w:id="404" w:author="Marlon Estiven. Ardila Martinez" w:date="2021-09-02T17:33:00Z">
              <w:r w:rsidRPr="00C41436" w:rsidDel="009C6C55">
                <w:rPr>
                  <w:rFonts w:eastAsia="Times New Roman" w:cstheme="minorHAnsi"/>
                  <w:b/>
                  <w:bCs/>
                  <w:color w:val="000000"/>
                  <w:lang w:val="es-CO" w:eastAsia="es-CO"/>
                </w:rPr>
                <w:delText>T1</w:delText>
              </w:r>
            </w:del>
          </w:p>
        </w:tc>
        <w:tc>
          <w:tcPr>
            <w:tcW w:w="648" w:type="dxa"/>
            <w:tcBorders>
              <w:top w:val="nil"/>
              <w:left w:val="nil"/>
              <w:bottom w:val="nil"/>
              <w:right w:val="nil"/>
            </w:tcBorders>
            <w:shd w:val="clear" w:color="000000" w:fill="2F75B5"/>
            <w:noWrap/>
            <w:vAlign w:val="center"/>
          </w:tcPr>
          <w:p w14:paraId="0ABD7C8D" w14:textId="2BE41054" w:rsidR="00D8437D" w:rsidRPr="00C41436" w:rsidDel="009C6C55" w:rsidRDefault="00D8437D" w:rsidP="00D8437D">
            <w:pPr>
              <w:jc w:val="center"/>
              <w:rPr>
                <w:del w:id="405" w:author="Marlon Estiven. Ardila Martinez" w:date="2021-09-02T17:33:00Z"/>
                <w:rFonts w:eastAsia="Times New Roman" w:cstheme="minorHAnsi"/>
                <w:b/>
                <w:bCs/>
                <w:color w:val="000000"/>
                <w:lang w:val="es-CO" w:eastAsia="es-CO"/>
              </w:rPr>
            </w:pPr>
            <w:del w:id="406" w:author="Marlon Estiven. Ardila Martinez" w:date="2021-09-02T17:33:00Z">
              <w:r w:rsidRPr="00C41436" w:rsidDel="009C6C55">
                <w:rPr>
                  <w:rFonts w:eastAsia="Times New Roman" w:cstheme="minorHAnsi"/>
                  <w:b/>
                  <w:bCs/>
                  <w:color w:val="000000"/>
                  <w:lang w:val="es-CO" w:eastAsia="es-CO"/>
                </w:rPr>
                <w:delText>T2</w:delText>
              </w:r>
            </w:del>
          </w:p>
        </w:tc>
        <w:tc>
          <w:tcPr>
            <w:tcW w:w="1261" w:type="dxa"/>
            <w:tcBorders>
              <w:top w:val="nil"/>
              <w:left w:val="nil"/>
              <w:bottom w:val="nil"/>
              <w:right w:val="nil"/>
            </w:tcBorders>
            <w:shd w:val="clear" w:color="000000" w:fill="2F75B5"/>
            <w:noWrap/>
            <w:vAlign w:val="center"/>
          </w:tcPr>
          <w:p w14:paraId="225FF5FB" w14:textId="6753442D" w:rsidR="00D8437D" w:rsidRPr="00C41436" w:rsidDel="009C6C55" w:rsidRDefault="00D8437D" w:rsidP="00D8437D">
            <w:pPr>
              <w:jc w:val="center"/>
              <w:rPr>
                <w:del w:id="407" w:author="Marlon Estiven. Ardila Martinez" w:date="2021-09-02T17:33:00Z"/>
                <w:rFonts w:eastAsia="Times New Roman" w:cstheme="minorHAnsi"/>
                <w:b/>
                <w:bCs/>
                <w:color w:val="000000"/>
                <w:lang w:val="es-CO" w:eastAsia="es-CO"/>
              </w:rPr>
            </w:pPr>
            <w:del w:id="408" w:author="Marlon Estiven. Ardila Martinez" w:date="2021-09-02T17:33:00Z">
              <w:r w:rsidRPr="00C41436" w:rsidDel="009C6C55">
                <w:rPr>
                  <w:rFonts w:eastAsia="Times New Roman" w:cstheme="minorHAnsi"/>
                  <w:b/>
                  <w:bCs/>
                  <w:color w:val="000000"/>
                  <w:lang w:val="es-CO" w:eastAsia="es-CO"/>
                </w:rPr>
                <w:delText>T3</w:delText>
              </w:r>
            </w:del>
          </w:p>
        </w:tc>
      </w:tr>
      <w:tr w:rsidR="00D8437D" w:rsidRPr="00C41436" w:rsidDel="009C6C55" w14:paraId="35212B19" w14:textId="54378192" w:rsidTr="002D7979">
        <w:trPr>
          <w:trHeight w:val="315"/>
          <w:del w:id="409" w:author="Marlon Estiven. Ardila Martinez" w:date="2021-09-02T17:33:00Z"/>
        </w:trPr>
        <w:tc>
          <w:tcPr>
            <w:tcW w:w="2666" w:type="dxa"/>
            <w:tcBorders>
              <w:top w:val="single" w:sz="8" w:space="0" w:color="auto"/>
              <w:left w:val="single" w:sz="8" w:space="0" w:color="auto"/>
              <w:bottom w:val="single" w:sz="4" w:space="0" w:color="auto"/>
              <w:right w:val="nil"/>
            </w:tcBorders>
            <w:shd w:val="clear" w:color="000000" w:fill="D6DCE4"/>
            <w:noWrap/>
            <w:vAlign w:val="center"/>
          </w:tcPr>
          <w:p w14:paraId="16AA995E" w14:textId="2FA15BC0" w:rsidR="00D8437D" w:rsidRPr="00C41436" w:rsidDel="009C6C55" w:rsidRDefault="00D8437D" w:rsidP="00D8437D">
            <w:pPr>
              <w:rPr>
                <w:del w:id="410" w:author="Marlon Estiven. Ardila Martinez" w:date="2021-09-02T17:33:00Z"/>
                <w:rFonts w:eastAsia="Times New Roman" w:cstheme="minorHAnsi"/>
                <w:color w:val="000000"/>
                <w:lang w:val="en-AU" w:eastAsia="es-CO"/>
              </w:rPr>
            </w:pPr>
            <w:del w:id="411" w:author="Marlon Estiven. Ardila Martinez" w:date="2021-09-02T17:33:00Z">
              <w:r w:rsidRPr="00C41436" w:rsidDel="009C6C55">
                <w:rPr>
                  <w:rFonts w:eastAsia="Times New Roman" w:cstheme="minorHAnsi"/>
                  <w:color w:val="000000"/>
                  <w:lang w:val="en-AU" w:eastAsia="es-CO"/>
                </w:rPr>
                <w:delText>Recent Users</w:delText>
              </w:r>
            </w:del>
          </w:p>
        </w:tc>
        <w:tc>
          <w:tcPr>
            <w:tcW w:w="648" w:type="dxa"/>
            <w:tcBorders>
              <w:top w:val="single" w:sz="8" w:space="0" w:color="auto"/>
              <w:left w:val="single" w:sz="4" w:space="0" w:color="auto"/>
              <w:bottom w:val="single" w:sz="4" w:space="0" w:color="auto"/>
              <w:right w:val="single" w:sz="8" w:space="0" w:color="auto"/>
            </w:tcBorders>
            <w:shd w:val="clear" w:color="000000" w:fill="D6DCE4"/>
            <w:noWrap/>
            <w:vAlign w:val="center"/>
          </w:tcPr>
          <w:p w14:paraId="29CA70AF" w14:textId="5C498FB8" w:rsidR="00D8437D" w:rsidRPr="00C41436" w:rsidDel="009C6C55" w:rsidRDefault="00D8437D" w:rsidP="00D8437D">
            <w:pPr>
              <w:jc w:val="right"/>
              <w:rPr>
                <w:del w:id="412" w:author="Marlon Estiven. Ardila Martinez" w:date="2021-09-02T17:33:00Z"/>
                <w:rFonts w:eastAsia="Times New Roman" w:cstheme="minorHAnsi"/>
                <w:color w:val="000000"/>
                <w:lang w:val="es-CO" w:eastAsia="es-CO"/>
              </w:rPr>
            </w:pPr>
            <w:del w:id="413" w:author="Marlon Estiven. Ardila Martinez" w:date="2021-09-02T17:33:00Z">
              <w:r w:rsidRPr="00C41436" w:rsidDel="009C6C55">
                <w:rPr>
                  <w:rFonts w:eastAsia="Times New Roman" w:cstheme="minorHAnsi"/>
                  <w:color w:val="000000"/>
                  <w:lang w:val="es-CO" w:eastAsia="es-CO"/>
                </w:rPr>
                <w:delText>49</w:delText>
              </w:r>
            </w:del>
          </w:p>
        </w:tc>
        <w:tc>
          <w:tcPr>
            <w:tcW w:w="648" w:type="dxa"/>
            <w:tcBorders>
              <w:top w:val="single" w:sz="8" w:space="0" w:color="auto"/>
              <w:left w:val="single" w:sz="4" w:space="0" w:color="auto"/>
              <w:bottom w:val="single" w:sz="4" w:space="0" w:color="auto"/>
              <w:right w:val="single" w:sz="8" w:space="0" w:color="auto"/>
            </w:tcBorders>
            <w:shd w:val="clear" w:color="000000" w:fill="D6DCE4"/>
            <w:noWrap/>
            <w:vAlign w:val="center"/>
          </w:tcPr>
          <w:p w14:paraId="5651B2A1" w14:textId="0D1B6951" w:rsidR="00D8437D" w:rsidRPr="00C41436" w:rsidDel="009C6C55" w:rsidRDefault="00D8437D" w:rsidP="00D8437D">
            <w:pPr>
              <w:jc w:val="right"/>
              <w:rPr>
                <w:del w:id="414" w:author="Marlon Estiven. Ardila Martinez" w:date="2021-09-02T17:33:00Z"/>
                <w:rFonts w:eastAsia="Times New Roman" w:cstheme="minorHAnsi"/>
                <w:color w:val="000000"/>
                <w:lang w:val="es-CO" w:eastAsia="es-CO"/>
              </w:rPr>
            </w:pPr>
            <w:del w:id="415" w:author="Marlon Estiven. Ardila Martinez" w:date="2021-09-02T17:33:00Z">
              <w:r w:rsidRPr="00C41436" w:rsidDel="009C6C55">
                <w:rPr>
                  <w:rFonts w:eastAsia="Times New Roman" w:cstheme="minorHAnsi"/>
                  <w:color w:val="000000"/>
                  <w:lang w:val="es-CO" w:eastAsia="es-CO"/>
                </w:rPr>
                <w:delText>54</w:delText>
              </w:r>
            </w:del>
          </w:p>
        </w:tc>
        <w:tc>
          <w:tcPr>
            <w:tcW w:w="1261" w:type="dxa"/>
            <w:tcBorders>
              <w:top w:val="single" w:sz="8" w:space="0" w:color="auto"/>
              <w:left w:val="single" w:sz="4" w:space="0" w:color="auto"/>
              <w:bottom w:val="single" w:sz="4" w:space="0" w:color="auto"/>
              <w:right w:val="single" w:sz="8" w:space="0" w:color="auto"/>
            </w:tcBorders>
            <w:shd w:val="clear" w:color="000000" w:fill="D6DCE4"/>
            <w:noWrap/>
            <w:vAlign w:val="center"/>
          </w:tcPr>
          <w:p w14:paraId="173EA827" w14:textId="6FA3ED96" w:rsidR="00D8437D" w:rsidRPr="00C41436" w:rsidDel="009C6C55" w:rsidRDefault="00D8437D" w:rsidP="00D8437D">
            <w:pPr>
              <w:jc w:val="right"/>
              <w:rPr>
                <w:del w:id="416" w:author="Marlon Estiven. Ardila Martinez" w:date="2021-09-02T17:33:00Z"/>
                <w:rFonts w:eastAsia="Times New Roman" w:cstheme="minorHAnsi"/>
                <w:color w:val="000000"/>
                <w:lang w:val="es-CO" w:eastAsia="es-CO"/>
              </w:rPr>
            </w:pPr>
            <w:del w:id="417" w:author="Marlon Estiven. Ardila Martinez" w:date="2021-09-02T17:33:00Z">
              <w:r w:rsidRPr="00C41436" w:rsidDel="009C6C55">
                <w:rPr>
                  <w:rFonts w:eastAsia="Times New Roman" w:cstheme="minorHAnsi"/>
                  <w:color w:val="000000"/>
                  <w:lang w:val="es-CO" w:eastAsia="es-CO"/>
                </w:rPr>
                <w:delText>141</w:delText>
              </w:r>
            </w:del>
          </w:p>
        </w:tc>
        <w:tc>
          <w:tcPr>
            <w:tcW w:w="648" w:type="dxa"/>
            <w:tcBorders>
              <w:top w:val="single" w:sz="4" w:space="0" w:color="auto"/>
              <w:left w:val="single" w:sz="4" w:space="0" w:color="auto"/>
              <w:bottom w:val="single" w:sz="4" w:space="0" w:color="auto"/>
              <w:right w:val="single" w:sz="8" w:space="0" w:color="auto"/>
            </w:tcBorders>
            <w:shd w:val="clear" w:color="000000" w:fill="D6DCE4"/>
            <w:noWrap/>
            <w:vAlign w:val="center"/>
          </w:tcPr>
          <w:p w14:paraId="59C59597" w14:textId="7EDE974A" w:rsidR="00D8437D" w:rsidRPr="00C41436" w:rsidDel="009C6C55" w:rsidRDefault="00D8437D" w:rsidP="00D8437D">
            <w:pPr>
              <w:jc w:val="right"/>
              <w:rPr>
                <w:del w:id="418" w:author="Marlon Estiven. Ardila Martinez" w:date="2021-09-02T17:33:00Z"/>
                <w:rFonts w:eastAsia="Times New Roman" w:cstheme="minorHAnsi"/>
                <w:color w:val="000000"/>
                <w:lang w:val="es-CO" w:eastAsia="es-CO"/>
              </w:rPr>
            </w:pPr>
            <w:del w:id="419" w:author="Marlon Estiven. Ardila Martinez" w:date="2021-09-02T17:33:00Z">
              <w:r w:rsidRPr="00C41436" w:rsidDel="009C6C55">
                <w:rPr>
                  <w:rFonts w:eastAsia="Times New Roman" w:cstheme="minorHAnsi"/>
                  <w:color w:val="000000"/>
                  <w:lang w:val="es-CO" w:eastAsia="es-CO"/>
                </w:rPr>
                <w:delText>49</w:delText>
              </w:r>
            </w:del>
          </w:p>
        </w:tc>
        <w:tc>
          <w:tcPr>
            <w:tcW w:w="648" w:type="dxa"/>
            <w:tcBorders>
              <w:top w:val="single" w:sz="4" w:space="0" w:color="auto"/>
              <w:left w:val="single" w:sz="4" w:space="0" w:color="auto"/>
              <w:bottom w:val="single" w:sz="4" w:space="0" w:color="auto"/>
              <w:right w:val="single" w:sz="8" w:space="0" w:color="auto"/>
            </w:tcBorders>
            <w:shd w:val="clear" w:color="000000" w:fill="D6DCE4"/>
            <w:noWrap/>
            <w:vAlign w:val="center"/>
          </w:tcPr>
          <w:p w14:paraId="0C08AF41" w14:textId="3C5EDF34" w:rsidR="00D8437D" w:rsidRPr="00C41436" w:rsidDel="009C6C55" w:rsidRDefault="00D8437D" w:rsidP="00D8437D">
            <w:pPr>
              <w:jc w:val="right"/>
              <w:rPr>
                <w:del w:id="420" w:author="Marlon Estiven. Ardila Martinez" w:date="2021-09-02T17:33:00Z"/>
                <w:rFonts w:eastAsia="Times New Roman" w:cstheme="minorHAnsi"/>
                <w:color w:val="000000"/>
                <w:lang w:val="es-CO" w:eastAsia="es-CO"/>
              </w:rPr>
            </w:pPr>
            <w:del w:id="421" w:author="Marlon Estiven. Ardila Martinez" w:date="2021-09-02T17:33:00Z">
              <w:r w:rsidRPr="00C41436" w:rsidDel="009C6C55">
                <w:rPr>
                  <w:rFonts w:eastAsia="Times New Roman" w:cstheme="minorHAnsi"/>
                  <w:color w:val="000000"/>
                  <w:lang w:val="es-CO" w:eastAsia="es-CO"/>
                </w:rPr>
                <w:delText>54</w:delText>
              </w:r>
            </w:del>
          </w:p>
        </w:tc>
        <w:tc>
          <w:tcPr>
            <w:tcW w:w="1261" w:type="dxa"/>
            <w:tcBorders>
              <w:top w:val="single" w:sz="4" w:space="0" w:color="auto"/>
              <w:left w:val="single" w:sz="4" w:space="0" w:color="auto"/>
              <w:bottom w:val="single" w:sz="4" w:space="0" w:color="auto"/>
              <w:right w:val="single" w:sz="8" w:space="0" w:color="auto"/>
            </w:tcBorders>
            <w:shd w:val="clear" w:color="000000" w:fill="D6DCE4"/>
            <w:noWrap/>
            <w:vAlign w:val="center"/>
          </w:tcPr>
          <w:p w14:paraId="44380B95" w14:textId="1EA5A855" w:rsidR="00D8437D" w:rsidRPr="00C41436" w:rsidDel="009C6C55" w:rsidRDefault="00D8437D" w:rsidP="00D8437D">
            <w:pPr>
              <w:jc w:val="right"/>
              <w:rPr>
                <w:del w:id="422" w:author="Marlon Estiven. Ardila Martinez" w:date="2021-09-02T17:33:00Z"/>
                <w:rFonts w:eastAsia="Times New Roman" w:cstheme="minorHAnsi"/>
                <w:color w:val="000000"/>
                <w:lang w:val="es-CO" w:eastAsia="es-CO"/>
              </w:rPr>
            </w:pPr>
            <w:del w:id="423" w:author="Marlon Estiven. Ardila Martinez" w:date="2021-09-02T17:33:00Z">
              <w:r w:rsidRPr="00C41436" w:rsidDel="009C6C55">
                <w:rPr>
                  <w:rFonts w:eastAsia="Times New Roman" w:cstheme="minorHAnsi"/>
                  <w:color w:val="000000"/>
                  <w:lang w:val="es-CO" w:eastAsia="es-CO"/>
                </w:rPr>
                <w:delText>141</w:delText>
              </w:r>
            </w:del>
          </w:p>
        </w:tc>
      </w:tr>
      <w:tr w:rsidR="00D8437D" w:rsidRPr="00C41436" w:rsidDel="009C6C55" w14:paraId="1EFEDB73" w14:textId="4A607E28" w:rsidTr="002D7979">
        <w:trPr>
          <w:trHeight w:val="315"/>
          <w:del w:id="424" w:author="Marlon Estiven. Ardila Martinez" w:date="2021-09-02T17:33:00Z"/>
        </w:trPr>
        <w:tc>
          <w:tcPr>
            <w:tcW w:w="2666" w:type="dxa"/>
            <w:tcBorders>
              <w:top w:val="nil"/>
              <w:left w:val="single" w:sz="8" w:space="0" w:color="auto"/>
              <w:bottom w:val="single" w:sz="4" w:space="0" w:color="auto"/>
              <w:right w:val="nil"/>
            </w:tcBorders>
            <w:shd w:val="clear" w:color="auto" w:fill="auto"/>
            <w:noWrap/>
            <w:vAlign w:val="center"/>
          </w:tcPr>
          <w:p w14:paraId="547F1AFF" w14:textId="70729CD2" w:rsidR="00D8437D" w:rsidRPr="00C41436" w:rsidDel="009C6C55" w:rsidRDefault="00D8437D" w:rsidP="00D8437D">
            <w:pPr>
              <w:rPr>
                <w:del w:id="425" w:author="Marlon Estiven. Ardila Martinez" w:date="2021-09-02T17:33:00Z"/>
                <w:rFonts w:eastAsia="Times New Roman" w:cstheme="minorHAnsi"/>
                <w:color w:val="000000"/>
                <w:lang w:val="en-AU" w:eastAsia="es-CO"/>
              </w:rPr>
            </w:pPr>
            <w:del w:id="426" w:author="Marlon Estiven. Ardila Martinez" w:date="2021-09-02T17:33:00Z">
              <w:r w:rsidRPr="00C41436" w:rsidDel="009C6C55">
                <w:rPr>
                  <w:rFonts w:eastAsia="Times New Roman" w:cstheme="minorHAnsi"/>
                  <w:color w:val="000000"/>
                  <w:lang w:val="en-AU" w:eastAsia="es-CO"/>
                </w:rPr>
                <w:delText>Areas and Iterations</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2B3B9C54" w14:textId="77F71BDF" w:rsidR="00D8437D" w:rsidRPr="00C41436" w:rsidDel="009C6C55" w:rsidRDefault="00D8437D" w:rsidP="00D8437D">
            <w:pPr>
              <w:jc w:val="right"/>
              <w:rPr>
                <w:del w:id="427" w:author="Marlon Estiven. Ardila Martinez" w:date="2021-09-02T17:33:00Z"/>
                <w:rFonts w:eastAsia="Times New Roman" w:cstheme="minorHAnsi"/>
                <w:color w:val="000000"/>
                <w:lang w:val="es-CO" w:eastAsia="es-CO"/>
              </w:rPr>
            </w:pPr>
            <w:del w:id="428" w:author="Marlon Estiven. Ardila Martinez" w:date="2021-09-02T17:33:00Z">
              <w:r w:rsidRPr="00C41436" w:rsidDel="009C6C55">
                <w:rPr>
                  <w:rFonts w:eastAsia="Times New Roman" w:cstheme="minorHAnsi"/>
                  <w:color w:val="000000"/>
                  <w:lang w:val="es-CO" w:eastAsia="es-CO"/>
                </w:rPr>
                <w:delText>0</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28E90760" w14:textId="5DF53651" w:rsidR="00D8437D" w:rsidRPr="00C41436" w:rsidDel="009C6C55" w:rsidRDefault="00D8437D" w:rsidP="00D8437D">
            <w:pPr>
              <w:jc w:val="right"/>
              <w:rPr>
                <w:del w:id="429" w:author="Marlon Estiven. Ardila Martinez" w:date="2021-09-02T17:33:00Z"/>
                <w:rFonts w:eastAsia="Times New Roman" w:cstheme="minorHAnsi"/>
                <w:color w:val="000000"/>
                <w:lang w:val="es-CO" w:eastAsia="es-CO"/>
              </w:rPr>
            </w:pPr>
            <w:del w:id="430" w:author="Marlon Estiven. Ardila Martinez" w:date="2021-09-02T17:33:00Z">
              <w:r w:rsidRPr="00C41436" w:rsidDel="009C6C55">
                <w:rPr>
                  <w:rFonts w:eastAsia="Times New Roman" w:cstheme="minorHAnsi"/>
                  <w:color w:val="000000"/>
                  <w:lang w:val="es-CO" w:eastAsia="es-CO"/>
                </w:rPr>
                <w:delText>5</w:delText>
              </w:r>
            </w:del>
          </w:p>
        </w:tc>
        <w:tc>
          <w:tcPr>
            <w:tcW w:w="1261" w:type="dxa"/>
            <w:tcBorders>
              <w:top w:val="nil"/>
              <w:left w:val="single" w:sz="4" w:space="0" w:color="auto"/>
              <w:bottom w:val="single" w:sz="4" w:space="0" w:color="auto"/>
              <w:right w:val="single" w:sz="8" w:space="0" w:color="auto"/>
            </w:tcBorders>
            <w:shd w:val="clear" w:color="auto" w:fill="auto"/>
            <w:noWrap/>
            <w:vAlign w:val="center"/>
          </w:tcPr>
          <w:p w14:paraId="0ECCC4F2" w14:textId="2331A874" w:rsidR="00D8437D" w:rsidRPr="00C41436" w:rsidDel="009C6C55" w:rsidRDefault="00D8437D" w:rsidP="00D8437D">
            <w:pPr>
              <w:jc w:val="right"/>
              <w:rPr>
                <w:del w:id="431" w:author="Marlon Estiven. Ardila Martinez" w:date="2021-09-02T17:33:00Z"/>
                <w:rFonts w:eastAsia="Times New Roman" w:cstheme="minorHAnsi"/>
                <w:color w:val="000000"/>
                <w:lang w:val="es-CO" w:eastAsia="es-CO"/>
              </w:rPr>
            </w:pPr>
            <w:del w:id="432" w:author="Marlon Estiven. Ardila Martinez" w:date="2021-09-02T17:33:00Z">
              <w:r w:rsidRPr="00C41436" w:rsidDel="009C6C55">
                <w:rPr>
                  <w:rFonts w:eastAsia="Times New Roman" w:cstheme="minorHAnsi"/>
                  <w:color w:val="000000"/>
                  <w:lang w:val="es-CO" w:eastAsia="es-CO"/>
                </w:rPr>
                <w:delText>234</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60AC2DF0" w14:textId="43183A9D" w:rsidR="00D8437D" w:rsidRPr="00C41436" w:rsidDel="009C6C55" w:rsidRDefault="00D8437D" w:rsidP="00D8437D">
            <w:pPr>
              <w:jc w:val="right"/>
              <w:rPr>
                <w:del w:id="433" w:author="Marlon Estiven. Ardila Martinez" w:date="2021-09-02T17:33:00Z"/>
                <w:rFonts w:eastAsia="Times New Roman" w:cstheme="minorHAnsi"/>
                <w:color w:val="000000"/>
                <w:lang w:val="es-CO" w:eastAsia="es-CO"/>
              </w:rPr>
            </w:pPr>
            <w:del w:id="434" w:author="Marlon Estiven. Ardila Martinez" w:date="2021-09-02T17:33:00Z">
              <w:r w:rsidRPr="00C41436" w:rsidDel="009C6C55">
                <w:rPr>
                  <w:rFonts w:eastAsia="Times New Roman" w:cstheme="minorHAnsi"/>
                  <w:color w:val="000000"/>
                  <w:lang w:val="es-CO" w:eastAsia="es-CO"/>
                </w:rPr>
                <w:delText>0</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486B289A" w14:textId="138D7606" w:rsidR="00D8437D" w:rsidRPr="00C41436" w:rsidDel="009C6C55" w:rsidRDefault="00D8437D" w:rsidP="00D8437D">
            <w:pPr>
              <w:jc w:val="right"/>
              <w:rPr>
                <w:del w:id="435" w:author="Marlon Estiven. Ardila Martinez" w:date="2021-09-02T17:33:00Z"/>
                <w:rFonts w:eastAsia="Times New Roman" w:cstheme="minorHAnsi"/>
                <w:color w:val="000000"/>
                <w:lang w:val="es-CO" w:eastAsia="es-CO"/>
              </w:rPr>
            </w:pPr>
            <w:del w:id="436" w:author="Marlon Estiven. Ardila Martinez" w:date="2021-09-02T17:33:00Z">
              <w:r w:rsidRPr="00C41436" w:rsidDel="009C6C55">
                <w:rPr>
                  <w:rFonts w:eastAsia="Times New Roman" w:cstheme="minorHAnsi"/>
                  <w:color w:val="000000"/>
                  <w:lang w:val="es-CO" w:eastAsia="es-CO"/>
                </w:rPr>
                <w:delText>5</w:delText>
              </w:r>
            </w:del>
          </w:p>
        </w:tc>
        <w:tc>
          <w:tcPr>
            <w:tcW w:w="1261" w:type="dxa"/>
            <w:tcBorders>
              <w:top w:val="nil"/>
              <w:left w:val="single" w:sz="4" w:space="0" w:color="auto"/>
              <w:bottom w:val="single" w:sz="4" w:space="0" w:color="auto"/>
              <w:right w:val="single" w:sz="8" w:space="0" w:color="auto"/>
            </w:tcBorders>
            <w:shd w:val="clear" w:color="auto" w:fill="auto"/>
            <w:noWrap/>
            <w:vAlign w:val="center"/>
          </w:tcPr>
          <w:p w14:paraId="520182AC" w14:textId="34F5879E" w:rsidR="00D8437D" w:rsidRPr="00C41436" w:rsidDel="009C6C55" w:rsidRDefault="00D8437D" w:rsidP="00D8437D">
            <w:pPr>
              <w:jc w:val="right"/>
              <w:rPr>
                <w:del w:id="437" w:author="Marlon Estiven. Ardila Martinez" w:date="2021-09-02T17:33:00Z"/>
                <w:rFonts w:eastAsia="Times New Roman" w:cstheme="minorHAnsi"/>
                <w:color w:val="000000"/>
                <w:lang w:val="es-CO" w:eastAsia="es-CO"/>
              </w:rPr>
            </w:pPr>
            <w:del w:id="438" w:author="Marlon Estiven. Ardila Martinez" w:date="2021-09-02T17:33:00Z">
              <w:r w:rsidRPr="00C41436" w:rsidDel="009C6C55">
                <w:rPr>
                  <w:rFonts w:eastAsia="Times New Roman" w:cstheme="minorHAnsi"/>
                  <w:color w:val="000000"/>
                  <w:lang w:val="es-CO" w:eastAsia="es-CO"/>
                </w:rPr>
                <w:delText>234</w:delText>
              </w:r>
            </w:del>
          </w:p>
        </w:tc>
      </w:tr>
      <w:tr w:rsidR="00D8437D" w:rsidRPr="00C41436" w:rsidDel="009C6C55" w14:paraId="55D49197" w14:textId="3184E5E1" w:rsidTr="002D7979">
        <w:trPr>
          <w:trHeight w:val="315"/>
          <w:del w:id="439" w:author="Marlon Estiven. Ardila Martinez" w:date="2021-09-02T17:33:00Z"/>
        </w:trPr>
        <w:tc>
          <w:tcPr>
            <w:tcW w:w="2666" w:type="dxa"/>
            <w:tcBorders>
              <w:top w:val="nil"/>
              <w:left w:val="single" w:sz="8" w:space="0" w:color="auto"/>
              <w:bottom w:val="single" w:sz="4" w:space="0" w:color="auto"/>
              <w:right w:val="nil"/>
            </w:tcBorders>
            <w:shd w:val="clear" w:color="000000" w:fill="D6DCE4"/>
            <w:noWrap/>
            <w:vAlign w:val="center"/>
          </w:tcPr>
          <w:p w14:paraId="323591E3" w14:textId="72D4A27D" w:rsidR="00D8437D" w:rsidRPr="00C41436" w:rsidDel="009C6C55" w:rsidRDefault="00D8437D" w:rsidP="00D8437D">
            <w:pPr>
              <w:rPr>
                <w:del w:id="440" w:author="Marlon Estiven. Ardila Martinez" w:date="2021-09-02T17:33:00Z"/>
                <w:rFonts w:eastAsia="Times New Roman" w:cstheme="minorHAnsi"/>
                <w:color w:val="000000"/>
                <w:lang w:val="en-AU" w:eastAsia="es-CO"/>
              </w:rPr>
            </w:pPr>
            <w:del w:id="441" w:author="Marlon Estiven. Ardila Martinez" w:date="2021-09-02T17:33:00Z">
              <w:r w:rsidRPr="00C41436" w:rsidDel="009C6C55">
                <w:rPr>
                  <w:rFonts w:eastAsia="Times New Roman" w:cstheme="minorHAnsi"/>
                  <w:color w:val="000000"/>
                  <w:lang w:val="en-AU" w:eastAsia="es-CO"/>
                </w:rPr>
                <w:delText>Work Item Attachments</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4C2A7367" w14:textId="626A8D12" w:rsidR="00D8437D" w:rsidRPr="00C41436" w:rsidDel="009C6C55" w:rsidRDefault="00D8437D" w:rsidP="00D8437D">
            <w:pPr>
              <w:jc w:val="right"/>
              <w:rPr>
                <w:del w:id="442" w:author="Marlon Estiven. Ardila Martinez" w:date="2021-09-02T17:33:00Z"/>
                <w:rFonts w:eastAsia="Times New Roman" w:cstheme="minorHAnsi"/>
                <w:color w:val="000000"/>
                <w:lang w:val="es-CO" w:eastAsia="es-CO"/>
              </w:rPr>
            </w:pPr>
            <w:del w:id="443" w:author="Marlon Estiven. Ardila Martinez" w:date="2021-09-02T17:33:00Z">
              <w:r w:rsidRPr="00C41436" w:rsidDel="009C6C55">
                <w:rPr>
                  <w:rFonts w:eastAsia="Times New Roman" w:cstheme="minorHAnsi"/>
                  <w:color w:val="000000"/>
                  <w:lang w:val="es-CO" w:eastAsia="es-CO"/>
                </w:rPr>
                <w:delText>484</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139A0A44" w14:textId="2CB2C887" w:rsidR="00D8437D" w:rsidRPr="00C41436" w:rsidDel="009C6C55" w:rsidRDefault="00D8437D" w:rsidP="00D8437D">
            <w:pPr>
              <w:jc w:val="right"/>
              <w:rPr>
                <w:del w:id="444" w:author="Marlon Estiven. Ardila Martinez" w:date="2021-09-02T17:33:00Z"/>
                <w:rFonts w:eastAsia="Times New Roman" w:cstheme="minorHAnsi"/>
                <w:color w:val="000000"/>
                <w:lang w:val="es-CO" w:eastAsia="es-CO"/>
              </w:rPr>
            </w:pPr>
            <w:del w:id="445" w:author="Marlon Estiven. Ardila Martinez" w:date="2021-09-02T17:33:00Z">
              <w:r w:rsidRPr="00C41436" w:rsidDel="009C6C55">
                <w:rPr>
                  <w:rFonts w:eastAsia="Times New Roman" w:cstheme="minorHAnsi"/>
                  <w:color w:val="000000"/>
                  <w:lang w:val="es-CO" w:eastAsia="es-CO"/>
                </w:rPr>
                <w:delText>1.639</w:delText>
              </w:r>
            </w:del>
          </w:p>
        </w:tc>
        <w:tc>
          <w:tcPr>
            <w:tcW w:w="1261" w:type="dxa"/>
            <w:tcBorders>
              <w:top w:val="nil"/>
              <w:left w:val="single" w:sz="4" w:space="0" w:color="auto"/>
              <w:bottom w:val="single" w:sz="4" w:space="0" w:color="auto"/>
              <w:right w:val="single" w:sz="8" w:space="0" w:color="auto"/>
            </w:tcBorders>
            <w:shd w:val="clear" w:color="000000" w:fill="D6DCE4"/>
            <w:noWrap/>
            <w:vAlign w:val="center"/>
          </w:tcPr>
          <w:p w14:paraId="17888FFF" w14:textId="61C3A67A" w:rsidR="00D8437D" w:rsidRPr="00C41436" w:rsidDel="009C6C55" w:rsidRDefault="00D8437D" w:rsidP="00D8437D">
            <w:pPr>
              <w:jc w:val="right"/>
              <w:rPr>
                <w:del w:id="446" w:author="Marlon Estiven. Ardila Martinez" w:date="2021-09-02T17:33:00Z"/>
                <w:rFonts w:eastAsia="Times New Roman" w:cstheme="minorHAnsi"/>
                <w:color w:val="000000"/>
                <w:lang w:val="es-CO" w:eastAsia="es-CO"/>
              </w:rPr>
            </w:pPr>
            <w:del w:id="447" w:author="Marlon Estiven. Ardila Martinez" w:date="2021-09-02T17:33:00Z">
              <w:r w:rsidRPr="00C41436" w:rsidDel="009C6C55">
                <w:rPr>
                  <w:rFonts w:eastAsia="Times New Roman" w:cstheme="minorHAnsi"/>
                  <w:color w:val="000000"/>
                  <w:lang w:val="es-CO" w:eastAsia="es-CO"/>
                </w:rPr>
                <w:delText>11.017</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6D08F370" w14:textId="29D68272" w:rsidR="00D8437D" w:rsidRPr="00C41436" w:rsidDel="009C6C55" w:rsidRDefault="00D8437D" w:rsidP="00D8437D">
            <w:pPr>
              <w:jc w:val="right"/>
              <w:rPr>
                <w:del w:id="448" w:author="Marlon Estiven. Ardila Martinez" w:date="2021-09-02T17:33:00Z"/>
                <w:rFonts w:eastAsia="Times New Roman" w:cstheme="minorHAnsi"/>
                <w:color w:val="000000"/>
                <w:lang w:val="es-CO" w:eastAsia="es-CO"/>
              </w:rPr>
            </w:pPr>
            <w:del w:id="449" w:author="Marlon Estiven. Ardila Martinez" w:date="2021-09-02T17:33:00Z">
              <w:r w:rsidRPr="00C41436" w:rsidDel="009C6C55">
                <w:rPr>
                  <w:rFonts w:eastAsia="Times New Roman" w:cstheme="minorHAnsi"/>
                  <w:color w:val="000000"/>
                  <w:lang w:val="es-CO" w:eastAsia="es-CO"/>
                </w:rPr>
                <w:delText>484</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0B700CAC" w14:textId="25570703" w:rsidR="00D8437D" w:rsidRPr="00C41436" w:rsidDel="009C6C55" w:rsidRDefault="00D8437D" w:rsidP="00D8437D">
            <w:pPr>
              <w:jc w:val="right"/>
              <w:rPr>
                <w:del w:id="450" w:author="Marlon Estiven. Ardila Martinez" w:date="2021-09-02T17:33:00Z"/>
                <w:rFonts w:eastAsia="Times New Roman" w:cstheme="minorHAnsi"/>
                <w:color w:val="000000"/>
                <w:lang w:val="es-CO" w:eastAsia="es-CO"/>
              </w:rPr>
            </w:pPr>
            <w:del w:id="451" w:author="Marlon Estiven. Ardila Martinez" w:date="2021-09-02T17:33:00Z">
              <w:r w:rsidRPr="00C41436" w:rsidDel="009C6C55">
                <w:rPr>
                  <w:rFonts w:eastAsia="Times New Roman" w:cstheme="minorHAnsi"/>
                  <w:color w:val="000000"/>
                  <w:lang w:val="es-CO" w:eastAsia="es-CO"/>
                </w:rPr>
                <w:delText>1.639</w:delText>
              </w:r>
            </w:del>
          </w:p>
        </w:tc>
        <w:tc>
          <w:tcPr>
            <w:tcW w:w="1261" w:type="dxa"/>
            <w:tcBorders>
              <w:top w:val="nil"/>
              <w:left w:val="single" w:sz="4" w:space="0" w:color="auto"/>
              <w:bottom w:val="single" w:sz="4" w:space="0" w:color="auto"/>
              <w:right w:val="single" w:sz="8" w:space="0" w:color="auto"/>
            </w:tcBorders>
            <w:shd w:val="clear" w:color="000000" w:fill="D6DCE4"/>
            <w:noWrap/>
            <w:vAlign w:val="center"/>
          </w:tcPr>
          <w:p w14:paraId="64A2D50F" w14:textId="16B4CF64" w:rsidR="00D8437D" w:rsidRPr="00C41436" w:rsidDel="009C6C55" w:rsidRDefault="00D8437D" w:rsidP="00D8437D">
            <w:pPr>
              <w:jc w:val="right"/>
              <w:rPr>
                <w:del w:id="452" w:author="Marlon Estiven. Ardila Martinez" w:date="2021-09-02T17:33:00Z"/>
                <w:rFonts w:eastAsia="Times New Roman" w:cstheme="minorHAnsi"/>
                <w:color w:val="000000"/>
                <w:lang w:val="es-CO" w:eastAsia="es-CO"/>
              </w:rPr>
            </w:pPr>
            <w:del w:id="453" w:author="Marlon Estiven. Ardila Martinez" w:date="2021-09-02T17:33:00Z">
              <w:r w:rsidRPr="00C41436" w:rsidDel="009C6C55">
                <w:rPr>
                  <w:rFonts w:eastAsia="Times New Roman" w:cstheme="minorHAnsi"/>
                  <w:color w:val="000000"/>
                  <w:lang w:val="es-CO" w:eastAsia="es-CO"/>
                </w:rPr>
                <w:delText>11.017</w:delText>
              </w:r>
            </w:del>
          </w:p>
        </w:tc>
      </w:tr>
      <w:tr w:rsidR="00D8437D" w:rsidRPr="00C41436" w:rsidDel="009C6C55" w14:paraId="426F4817" w14:textId="647A05B0" w:rsidTr="002D7979">
        <w:trPr>
          <w:trHeight w:val="315"/>
          <w:del w:id="454" w:author="Marlon Estiven. Ardila Martinez" w:date="2021-09-02T17:33:00Z"/>
        </w:trPr>
        <w:tc>
          <w:tcPr>
            <w:tcW w:w="2666" w:type="dxa"/>
            <w:tcBorders>
              <w:top w:val="nil"/>
              <w:left w:val="single" w:sz="8" w:space="0" w:color="auto"/>
              <w:bottom w:val="single" w:sz="4" w:space="0" w:color="auto"/>
              <w:right w:val="nil"/>
            </w:tcBorders>
            <w:shd w:val="clear" w:color="auto" w:fill="auto"/>
            <w:noWrap/>
            <w:vAlign w:val="center"/>
          </w:tcPr>
          <w:p w14:paraId="56E23255" w14:textId="5273A534" w:rsidR="00D8437D" w:rsidRPr="00C41436" w:rsidDel="009C6C55" w:rsidRDefault="00D8437D" w:rsidP="00D8437D">
            <w:pPr>
              <w:rPr>
                <w:del w:id="455" w:author="Marlon Estiven. Ardila Martinez" w:date="2021-09-02T17:33:00Z"/>
                <w:rFonts w:eastAsia="Times New Roman" w:cstheme="minorHAnsi"/>
                <w:color w:val="000000"/>
                <w:lang w:val="en-AU" w:eastAsia="es-CO"/>
              </w:rPr>
            </w:pPr>
            <w:del w:id="456" w:author="Marlon Estiven. Ardila Martinez" w:date="2021-09-02T17:33:00Z">
              <w:r w:rsidRPr="00C41436" w:rsidDel="009C6C55">
                <w:rPr>
                  <w:rFonts w:eastAsia="Times New Roman" w:cstheme="minorHAnsi"/>
                  <w:color w:val="000000"/>
                  <w:lang w:val="en-AU" w:eastAsia="es-CO"/>
                </w:rPr>
                <w:delText>Work Item Queries</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3EB1D6F9" w14:textId="3995AC22" w:rsidR="00D8437D" w:rsidRPr="00C41436" w:rsidDel="009C6C55" w:rsidRDefault="00D8437D" w:rsidP="00D8437D">
            <w:pPr>
              <w:jc w:val="right"/>
              <w:rPr>
                <w:del w:id="457" w:author="Marlon Estiven. Ardila Martinez" w:date="2021-09-02T17:33:00Z"/>
                <w:rFonts w:eastAsia="Times New Roman" w:cstheme="minorHAnsi"/>
                <w:color w:val="000000"/>
                <w:lang w:val="es-CO" w:eastAsia="es-CO"/>
              </w:rPr>
            </w:pPr>
            <w:del w:id="458" w:author="Marlon Estiven. Ardila Martinez" w:date="2021-09-02T17:33:00Z">
              <w:r w:rsidRPr="00C41436" w:rsidDel="009C6C55">
                <w:rPr>
                  <w:rFonts w:eastAsia="Times New Roman" w:cstheme="minorHAnsi"/>
                  <w:color w:val="000000"/>
                  <w:lang w:val="es-CO" w:eastAsia="es-CO"/>
                </w:rPr>
                <w:delText>1.308</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4790DE1B" w14:textId="3DF971F0" w:rsidR="00D8437D" w:rsidRPr="00C41436" w:rsidDel="009C6C55" w:rsidRDefault="00D8437D" w:rsidP="00D8437D">
            <w:pPr>
              <w:jc w:val="right"/>
              <w:rPr>
                <w:del w:id="459" w:author="Marlon Estiven. Ardila Martinez" w:date="2021-09-02T17:33:00Z"/>
                <w:rFonts w:eastAsia="Times New Roman" w:cstheme="minorHAnsi"/>
                <w:color w:val="000000"/>
                <w:lang w:val="es-CO" w:eastAsia="es-CO"/>
              </w:rPr>
            </w:pPr>
            <w:del w:id="460" w:author="Marlon Estiven. Ardila Martinez" w:date="2021-09-02T17:33:00Z">
              <w:r w:rsidRPr="00C41436" w:rsidDel="009C6C55">
                <w:rPr>
                  <w:rFonts w:eastAsia="Times New Roman" w:cstheme="minorHAnsi"/>
                  <w:color w:val="000000"/>
                  <w:lang w:val="es-CO" w:eastAsia="es-CO"/>
                </w:rPr>
                <w:delText>1.802</w:delText>
              </w:r>
            </w:del>
          </w:p>
        </w:tc>
        <w:tc>
          <w:tcPr>
            <w:tcW w:w="1261" w:type="dxa"/>
            <w:tcBorders>
              <w:top w:val="nil"/>
              <w:left w:val="single" w:sz="4" w:space="0" w:color="auto"/>
              <w:bottom w:val="single" w:sz="4" w:space="0" w:color="auto"/>
              <w:right w:val="single" w:sz="8" w:space="0" w:color="auto"/>
            </w:tcBorders>
            <w:shd w:val="clear" w:color="auto" w:fill="auto"/>
            <w:noWrap/>
            <w:vAlign w:val="center"/>
          </w:tcPr>
          <w:p w14:paraId="1BA58EDF" w14:textId="2594D902" w:rsidR="00D8437D" w:rsidRPr="00C41436" w:rsidDel="009C6C55" w:rsidRDefault="00D8437D" w:rsidP="00D8437D">
            <w:pPr>
              <w:jc w:val="right"/>
              <w:rPr>
                <w:del w:id="461" w:author="Marlon Estiven. Ardila Martinez" w:date="2021-09-02T17:33:00Z"/>
                <w:rFonts w:eastAsia="Times New Roman" w:cstheme="minorHAnsi"/>
                <w:color w:val="000000"/>
                <w:lang w:val="es-CO" w:eastAsia="es-CO"/>
              </w:rPr>
            </w:pPr>
            <w:del w:id="462" w:author="Marlon Estiven. Ardila Martinez" w:date="2021-09-02T17:33:00Z">
              <w:r w:rsidRPr="00C41436" w:rsidDel="009C6C55">
                <w:rPr>
                  <w:rFonts w:eastAsia="Times New Roman" w:cstheme="minorHAnsi"/>
                  <w:color w:val="000000"/>
                  <w:lang w:val="es-CO" w:eastAsia="es-CO"/>
                </w:rPr>
                <w:delText>7.746</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3966CB6B" w14:textId="5A55ECE1" w:rsidR="00D8437D" w:rsidRPr="00C41436" w:rsidDel="009C6C55" w:rsidRDefault="00D8437D" w:rsidP="00D8437D">
            <w:pPr>
              <w:jc w:val="right"/>
              <w:rPr>
                <w:del w:id="463" w:author="Marlon Estiven. Ardila Martinez" w:date="2021-09-02T17:33:00Z"/>
                <w:rFonts w:eastAsia="Times New Roman" w:cstheme="minorHAnsi"/>
                <w:color w:val="000000"/>
                <w:lang w:val="es-CO" w:eastAsia="es-CO"/>
              </w:rPr>
            </w:pPr>
            <w:del w:id="464" w:author="Marlon Estiven. Ardila Martinez" w:date="2021-09-02T17:33:00Z">
              <w:r w:rsidRPr="00C41436" w:rsidDel="009C6C55">
                <w:rPr>
                  <w:rFonts w:eastAsia="Times New Roman" w:cstheme="minorHAnsi"/>
                  <w:color w:val="000000"/>
                  <w:lang w:val="es-CO" w:eastAsia="es-CO"/>
                </w:rPr>
                <w:delText>1.308</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37968982" w14:textId="2D6D54B2" w:rsidR="00D8437D" w:rsidRPr="00C41436" w:rsidDel="009C6C55" w:rsidRDefault="00D8437D" w:rsidP="00D8437D">
            <w:pPr>
              <w:jc w:val="right"/>
              <w:rPr>
                <w:del w:id="465" w:author="Marlon Estiven. Ardila Martinez" w:date="2021-09-02T17:33:00Z"/>
                <w:rFonts w:eastAsia="Times New Roman" w:cstheme="minorHAnsi"/>
                <w:color w:val="000000"/>
                <w:lang w:val="es-CO" w:eastAsia="es-CO"/>
              </w:rPr>
            </w:pPr>
            <w:del w:id="466" w:author="Marlon Estiven. Ardila Martinez" w:date="2021-09-02T17:33:00Z">
              <w:r w:rsidRPr="00C41436" w:rsidDel="009C6C55">
                <w:rPr>
                  <w:rFonts w:eastAsia="Times New Roman" w:cstheme="minorHAnsi"/>
                  <w:color w:val="000000"/>
                  <w:lang w:val="es-CO" w:eastAsia="es-CO"/>
                </w:rPr>
                <w:delText>1.802</w:delText>
              </w:r>
            </w:del>
          </w:p>
        </w:tc>
        <w:tc>
          <w:tcPr>
            <w:tcW w:w="1261" w:type="dxa"/>
            <w:tcBorders>
              <w:top w:val="nil"/>
              <w:left w:val="single" w:sz="4" w:space="0" w:color="auto"/>
              <w:bottom w:val="single" w:sz="4" w:space="0" w:color="auto"/>
              <w:right w:val="single" w:sz="8" w:space="0" w:color="auto"/>
            </w:tcBorders>
            <w:shd w:val="clear" w:color="auto" w:fill="auto"/>
            <w:noWrap/>
            <w:vAlign w:val="center"/>
          </w:tcPr>
          <w:p w14:paraId="25261E90" w14:textId="56570C27" w:rsidR="00D8437D" w:rsidRPr="00C41436" w:rsidDel="009C6C55" w:rsidRDefault="00D8437D" w:rsidP="00D8437D">
            <w:pPr>
              <w:jc w:val="right"/>
              <w:rPr>
                <w:del w:id="467" w:author="Marlon Estiven. Ardila Martinez" w:date="2021-09-02T17:33:00Z"/>
                <w:rFonts w:eastAsia="Times New Roman" w:cstheme="minorHAnsi"/>
                <w:color w:val="000000"/>
                <w:lang w:val="es-CO" w:eastAsia="es-CO"/>
              </w:rPr>
            </w:pPr>
            <w:del w:id="468" w:author="Marlon Estiven. Ardila Martinez" w:date="2021-09-02T17:33:00Z">
              <w:r w:rsidRPr="00C41436" w:rsidDel="009C6C55">
                <w:rPr>
                  <w:rFonts w:eastAsia="Times New Roman" w:cstheme="minorHAnsi"/>
                  <w:color w:val="000000"/>
                  <w:lang w:val="es-CO" w:eastAsia="es-CO"/>
                </w:rPr>
                <w:delText>7.746</w:delText>
              </w:r>
            </w:del>
          </w:p>
        </w:tc>
      </w:tr>
      <w:tr w:rsidR="00D8437D" w:rsidRPr="00C41436" w:rsidDel="009C6C55" w14:paraId="4D321380" w14:textId="1B8DCE60" w:rsidTr="002D7979">
        <w:trPr>
          <w:trHeight w:val="315"/>
          <w:del w:id="469" w:author="Marlon Estiven. Ardila Martinez" w:date="2021-09-02T17:33:00Z"/>
        </w:trPr>
        <w:tc>
          <w:tcPr>
            <w:tcW w:w="2666" w:type="dxa"/>
            <w:tcBorders>
              <w:top w:val="nil"/>
              <w:left w:val="single" w:sz="8" w:space="0" w:color="auto"/>
              <w:bottom w:val="single" w:sz="4" w:space="0" w:color="auto"/>
              <w:right w:val="nil"/>
            </w:tcBorders>
            <w:shd w:val="clear" w:color="000000" w:fill="D6DCE4"/>
            <w:noWrap/>
            <w:vAlign w:val="center"/>
          </w:tcPr>
          <w:p w14:paraId="422D62A9" w14:textId="383922C1" w:rsidR="00D8437D" w:rsidRPr="00C41436" w:rsidDel="009C6C55" w:rsidRDefault="00D8437D" w:rsidP="00D8437D">
            <w:pPr>
              <w:rPr>
                <w:del w:id="470" w:author="Marlon Estiven. Ardila Martinez" w:date="2021-09-02T17:33:00Z"/>
                <w:rFonts w:eastAsia="Times New Roman" w:cstheme="minorHAnsi"/>
                <w:color w:val="000000"/>
                <w:lang w:val="en-AU" w:eastAsia="es-CO"/>
              </w:rPr>
            </w:pPr>
            <w:del w:id="471" w:author="Marlon Estiven. Ardila Martinez" w:date="2021-09-02T17:33:00Z">
              <w:r w:rsidRPr="00C41436" w:rsidDel="009C6C55">
                <w:rPr>
                  <w:rFonts w:eastAsia="Times New Roman" w:cstheme="minorHAnsi"/>
                  <w:color w:val="000000"/>
                  <w:lang w:val="en-AU" w:eastAsia="es-CO"/>
                </w:rPr>
                <w:delText>Compressed File Sizes</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622ED219" w14:textId="02F71C96" w:rsidR="00D8437D" w:rsidRPr="00C41436" w:rsidDel="009C6C55" w:rsidRDefault="00D8437D" w:rsidP="00D8437D">
            <w:pPr>
              <w:jc w:val="right"/>
              <w:rPr>
                <w:del w:id="472" w:author="Marlon Estiven. Ardila Martinez" w:date="2021-09-02T17:33:00Z"/>
                <w:rFonts w:eastAsia="Times New Roman" w:cstheme="minorHAnsi"/>
                <w:color w:val="000000"/>
                <w:lang w:val="es-CO" w:eastAsia="es-CO"/>
              </w:rPr>
            </w:pPr>
            <w:del w:id="473" w:author="Marlon Estiven. Ardila Martinez" w:date="2021-09-02T17:33:00Z">
              <w:r w:rsidRPr="00C41436" w:rsidDel="009C6C55">
                <w:rPr>
                  <w:rFonts w:eastAsia="Times New Roman" w:cstheme="minorHAnsi"/>
                  <w:color w:val="000000"/>
                  <w:lang w:val="es-CO" w:eastAsia="es-CO"/>
                </w:rPr>
                <w:delText>2.011</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393EE7B8" w14:textId="5D104B21" w:rsidR="00D8437D" w:rsidRPr="00C41436" w:rsidDel="009C6C55" w:rsidRDefault="00D8437D" w:rsidP="00D8437D">
            <w:pPr>
              <w:jc w:val="right"/>
              <w:rPr>
                <w:del w:id="474" w:author="Marlon Estiven. Ardila Martinez" w:date="2021-09-02T17:33:00Z"/>
                <w:rFonts w:eastAsia="Times New Roman" w:cstheme="minorHAnsi"/>
                <w:color w:val="000000"/>
                <w:lang w:val="es-CO" w:eastAsia="es-CO"/>
              </w:rPr>
            </w:pPr>
            <w:del w:id="475" w:author="Marlon Estiven. Ardila Martinez" w:date="2021-09-02T17:33:00Z">
              <w:r w:rsidRPr="00C41436" w:rsidDel="009C6C55">
                <w:rPr>
                  <w:rFonts w:eastAsia="Times New Roman" w:cstheme="minorHAnsi"/>
                  <w:color w:val="000000"/>
                  <w:lang w:val="es-CO" w:eastAsia="es-CO"/>
                </w:rPr>
                <w:delText>3.234</w:delText>
              </w:r>
            </w:del>
          </w:p>
        </w:tc>
        <w:tc>
          <w:tcPr>
            <w:tcW w:w="1261" w:type="dxa"/>
            <w:tcBorders>
              <w:top w:val="nil"/>
              <w:left w:val="single" w:sz="4" w:space="0" w:color="auto"/>
              <w:bottom w:val="single" w:sz="4" w:space="0" w:color="auto"/>
              <w:right w:val="single" w:sz="8" w:space="0" w:color="auto"/>
            </w:tcBorders>
            <w:shd w:val="clear" w:color="000000" w:fill="D6DCE4"/>
            <w:noWrap/>
            <w:vAlign w:val="center"/>
          </w:tcPr>
          <w:p w14:paraId="3D4C4121" w14:textId="551F2A60" w:rsidR="00D8437D" w:rsidRPr="00C41436" w:rsidDel="009C6C55" w:rsidRDefault="00D8437D" w:rsidP="00D8437D">
            <w:pPr>
              <w:jc w:val="right"/>
              <w:rPr>
                <w:del w:id="476" w:author="Marlon Estiven. Ardila Martinez" w:date="2021-09-02T17:33:00Z"/>
                <w:rFonts w:eastAsia="Times New Roman" w:cstheme="minorHAnsi"/>
                <w:color w:val="000000"/>
                <w:lang w:val="es-CO" w:eastAsia="es-CO"/>
              </w:rPr>
            </w:pPr>
            <w:del w:id="477" w:author="Marlon Estiven. Ardila Martinez" w:date="2021-09-02T17:33:00Z">
              <w:r w:rsidRPr="00C41436" w:rsidDel="009C6C55">
                <w:rPr>
                  <w:rFonts w:eastAsia="Times New Roman" w:cstheme="minorHAnsi"/>
                  <w:color w:val="000000"/>
                  <w:lang w:val="es-CO" w:eastAsia="es-CO"/>
                </w:rPr>
                <w:delText>49.752</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316B6D2D" w14:textId="27A9793F" w:rsidR="00D8437D" w:rsidRPr="00C41436" w:rsidDel="009C6C55" w:rsidRDefault="00D8437D" w:rsidP="00D8437D">
            <w:pPr>
              <w:jc w:val="right"/>
              <w:rPr>
                <w:del w:id="478" w:author="Marlon Estiven. Ardila Martinez" w:date="2021-09-02T17:33:00Z"/>
                <w:rFonts w:eastAsia="Times New Roman" w:cstheme="minorHAnsi"/>
                <w:color w:val="000000"/>
                <w:lang w:val="es-CO" w:eastAsia="es-CO"/>
              </w:rPr>
            </w:pPr>
            <w:del w:id="479" w:author="Marlon Estiven. Ardila Martinez" w:date="2021-09-02T17:33:00Z">
              <w:r w:rsidRPr="00C41436" w:rsidDel="009C6C55">
                <w:rPr>
                  <w:rFonts w:eastAsia="Times New Roman" w:cstheme="minorHAnsi"/>
                  <w:color w:val="000000"/>
                  <w:lang w:val="es-CO" w:eastAsia="es-CO"/>
                </w:rPr>
                <w:delText>2.011</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01481731" w14:textId="2B9D2D98" w:rsidR="00D8437D" w:rsidRPr="00C41436" w:rsidDel="009C6C55" w:rsidRDefault="00D8437D" w:rsidP="00D8437D">
            <w:pPr>
              <w:jc w:val="right"/>
              <w:rPr>
                <w:del w:id="480" w:author="Marlon Estiven. Ardila Martinez" w:date="2021-09-02T17:33:00Z"/>
                <w:rFonts w:eastAsia="Times New Roman" w:cstheme="minorHAnsi"/>
                <w:color w:val="000000"/>
                <w:lang w:val="es-CO" w:eastAsia="es-CO"/>
              </w:rPr>
            </w:pPr>
            <w:del w:id="481" w:author="Marlon Estiven. Ardila Martinez" w:date="2021-09-02T17:33:00Z">
              <w:r w:rsidRPr="00C41436" w:rsidDel="009C6C55">
                <w:rPr>
                  <w:rFonts w:eastAsia="Times New Roman" w:cstheme="minorHAnsi"/>
                  <w:color w:val="000000"/>
                  <w:lang w:val="es-CO" w:eastAsia="es-CO"/>
                </w:rPr>
                <w:delText>3.234</w:delText>
              </w:r>
            </w:del>
          </w:p>
        </w:tc>
        <w:tc>
          <w:tcPr>
            <w:tcW w:w="1261" w:type="dxa"/>
            <w:tcBorders>
              <w:top w:val="nil"/>
              <w:left w:val="single" w:sz="4" w:space="0" w:color="auto"/>
              <w:bottom w:val="single" w:sz="4" w:space="0" w:color="auto"/>
              <w:right w:val="single" w:sz="8" w:space="0" w:color="auto"/>
            </w:tcBorders>
            <w:shd w:val="clear" w:color="000000" w:fill="D6DCE4"/>
            <w:noWrap/>
            <w:vAlign w:val="center"/>
          </w:tcPr>
          <w:p w14:paraId="45AE5CFC" w14:textId="47EAF38A" w:rsidR="00D8437D" w:rsidRPr="00C41436" w:rsidDel="009C6C55" w:rsidRDefault="00D8437D" w:rsidP="00D8437D">
            <w:pPr>
              <w:jc w:val="right"/>
              <w:rPr>
                <w:del w:id="482" w:author="Marlon Estiven. Ardila Martinez" w:date="2021-09-02T17:33:00Z"/>
                <w:rFonts w:eastAsia="Times New Roman" w:cstheme="minorHAnsi"/>
                <w:color w:val="000000"/>
                <w:lang w:val="es-CO" w:eastAsia="es-CO"/>
              </w:rPr>
            </w:pPr>
            <w:del w:id="483" w:author="Marlon Estiven. Ardila Martinez" w:date="2021-09-02T17:33:00Z">
              <w:r w:rsidRPr="00C41436" w:rsidDel="009C6C55">
                <w:rPr>
                  <w:rFonts w:eastAsia="Times New Roman" w:cstheme="minorHAnsi"/>
                  <w:color w:val="000000"/>
                  <w:lang w:val="es-CO" w:eastAsia="es-CO"/>
                </w:rPr>
                <w:delText>49.746</w:delText>
              </w:r>
            </w:del>
          </w:p>
        </w:tc>
      </w:tr>
      <w:tr w:rsidR="00D8437D" w:rsidRPr="00C41436" w:rsidDel="009C6C55" w14:paraId="2B810BD5" w14:textId="3A21C7AA" w:rsidTr="002D7979">
        <w:trPr>
          <w:trHeight w:val="315"/>
          <w:del w:id="484" w:author="Marlon Estiven. Ardila Martinez" w:date="2021-09-02T17:33:00Z"/>
        </w:trPr>
        <w:tc>
          <w:tcPr>
            <w:tcW w:w="2666" w:type="dxa"/>
            <w:tcBorders>
              <w:top w:val="nil"/>
              <w:left w:val="single" w:sz="8" w:space="0" w:color="auto"/>
              <w:bottom w:val="single" w:sz="4" w:space="0" w:color="auto"/>
              <w:right w:val="nil"/>
            </w:tcBorders>
            <w:shd w:val="clear" w:color="auto" w:fill="auto"/>
            <w:noWrap/>
            <w:vAlign w:val="center"/>
          </w:tcPr>
          <w:p w14:paraId="152306A5" w14:textId="2A32F92A" w:rsidR="00D8437D" w:rsidRPr="00C41436" w:rsidDel="009C6C55" w:rsidRDefault="00D8437D" w:rsidP="00D8437D">
            <w:pPr>
              <w:rPr>
                <w:del w:id="485" w:author="Marlon Estiven. Ardila Martinez" w:date="2021-09-02T17:33:00Z"/>
                <w:rFonts w:eastAsia="Times New Roman" w:cstheme="minorHAnsi"/>
                <w:color w:val="000000"/>
                <w:lang w:val="en-AU" w:eastAsia="es-CO"/>
              </w:rPr>
            </w:pPr>
            <w:del w:id="486" w:author="Marlon Estiven. Ardila Martinez" w:date="2021-09-02T17:33:00Z">
              <w:r w:rsidRPr="00C41436" w:rsidDel="009C6C55">
                <w:rPr>
                  <w:rFonts w:eastAsia="Times New Roman" w:cstheme="minorHAnsi"/>
                  <w:color w:val="000000"/>
                  <w:lang w:val="en-AU" w:eastAsia="es-CO"/>
                </w:rPr>
                <w:delText>Git Commit Status</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7BC2A60E" w14:textId="008D9442" w:rsidR="00D8437D" w:rsidRPr="00C41436" w:rsidDel="009C6C55" w:rsidRDefault="00D8437D" w:rsidP="00D8437D">
            <w:pPr>
              <w:jc w:val="right"/>
              <w:rPr>
                <w:del w:id="487" w:author="Marlon Estiven. Ardila Martinez" w:date="2021-09-02T17:33:00Z"/>
                <w:rFonts w:eastAsia="Times New Roman" w:cstheme="minorHAnsi"/>
                <w:color w:val="000000"/>
                <w:lang w:val="es-CO" w:eastAsia="es-CO"/>
              </w:rPr>
            </w:pPr>
            <w:del w:id="488" w:author="Marlon Estiven. Ardila Martinez" w:date="2021-09-02T17:33:00Z">
              <w:r w:rsidRPr="00C41436" w:rsidDel="009C6C55">
                <w:rPr>
                  <w:rFonts w:eastAsia="Times New Roman" w:cstheme="minorHAnsi"/>
                  <w:color w:val="000000"/>
                  <w:lang w:val="es-CO" w:eastAsia="es-CO"/>
                </w:rPr>
                <w:delText>257</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7569572D" w14:textId="527D4CD7" w:rsidR="00D8437D" w:rsidRPr="00C41436" w:rsidDel="009C6C55" w:rsidRDefault="00D8437D" w:rsidP="00D8437D">
            <w:pPr>
              <w:jc w:val="right"/>
              <w:rPr>
                <w:del w:id="489" w:author="Marlon Estiven. Ardila Martinez" w:date="2021-09-02T17:33:00Z"/>
                <w:rFonts w:eastAsia="Times New Roman" w:cstheme="minorHAnsi"/>
                <w:color w:val="000000"/>
                <w:lang w:val="es-CO" w:eastAsia="es-CO"/>
              </w:rPr>
            </w:pPr>
            <w:del w:id="490" w:author="Marlon Estiven. Ardila Martinez" w:date="2021-09-02T17:33:00Z">
              <w:r w:rsidRPr="00C41436" w:rsidDel="009C6C55">
                <w:rPr>
                  <w:rFonts w:eastAsia="Times New Roman" w:cstheme="minorHAnsi"/>
                  <w:color w:val="000000"/>
                  <w:lang w:val="es-CO" w:eastAsia="es-CO"/>
                </w:rPr>
                <w:delText>837</w:delText>
              </w:r>
            </w:del>
          </w:p>
        </w:tc>
        <w:tc>
          <w:tcPr>
            <w:tcW w:w="1261" w:type="dxa"/>
            <w:tcBorders>
              <w:top w:val="nil"/>
              <w:left w:val="single" w:sz="4" w:space="0" w:color="auto"/>
              <w:bottom w:val="single" w:sz="4" w:space="0" w:color="auto"/>
              <w:right w:val="single" w:sz="8" w:space="0" w:color="auto"/>
            </w:tcBorders>
            <w:shd w:val="clear" w:color="auto" w:fill="auto"/>
            <w:noWrap/>
            <w:vAlign w:val="center"/>
          </w:tcPr>
          <w:p w14:paraId="65424F5C" w14:textId="2BF9BC09" w:rsidR="00D8437D" w:rsidRPr="00C41436" w:rsidDel="009C6C55" w:rsidRDefault="00D8437D" w:rsidP="00D8437D">
            <w:pPr>
              <w:jc w:val="right"/>
              <w:rPr>
                <w:del w:id="491" w:author="Marlon Estiven. Ardila Martinez" w:date="2021-09-02T17:33:00Z"/>
                <w:rFonts w:eastAsia="Times New Roman" w:cstheme="minorHAnsi"/>
                <w:color w:val="000000"/>
                <w:lang w:val="es-CO" w:eastAsia="es-CO"/>
              </w:rPr>
            </w:pPr>
            <w:del w:id="492" w:author="Marlon Estiven. Ardila Martinez" w:date="2021-09-02T17:33:00Z">
              <w:r w:rsidRPr="00C41436" w:rsidDel="009C6C55">
                <w:rPr>
                  <w:rFonts w:eastAsia="Times New Roman" w:cstheme="minorHAnsi"/>
                  <w:color w:val="000000"/>
                  <w:lang w:val="es-CO" w:eastAsia="es-CO"/>
                </w:rPr>
                <w:delText>15.139</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3BEB598F" w14:textId="26AF61BD" w:rsidR="00D8437D" w:rsidRPr="00C41436" w:rsidDel="009C6C55" w:rsidRDefault="00D8437D" w:rsidP="00D8437D">
            <w:pPr>
              <w:jc w:val="right"/>
              <w:rPr>
                <w:del w:id="493" w:author="Marlon Estiven. Ardila Martinez" w:date="2021-09-02T17:33:00Z"/>
                <w:rFonts w:eastAsia="Times New Roman" w:cstheme="minorHAnsi"/>
                <w:color w:val="000000"/>
                <w:lang w:val="es-CO" w:eastAsia="es-CO"/>
              </w:rPr>
            </w:pPr>
            <w:del w:id="494" w:author="Marlon Estiven. Ardila Martinez" w:date="2021-09-02T17:33:00Z">
              <w:r w:rsidRPr="00C41436" w:rsidDel="009C6C55">
                <w:rPr>
                  <w:rFonts w:eastAsia="Times New Roman" w:cstheme="minorHAnsi"/>
                  <w:color w:val="000000"/>
                  <w:lang w:val="es-CO" w:eastAsia="es-CO"/>
                </w:rPr>
                <w:delText>257</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4ED79452" w14:textId="3145598A" w:rsidR="00D8437D" w:rsidRPr="00C41436" w:rsidDel="009C6C55" w:rsidRDefault="00D8437D" w:rsidP="00D8437D">
            <w:pPr>
              <w:jc w:val="right"/>
              <w:rPr>
                <w:del w:id="495" w:author="Marlon Estiven. Ardila Martinez" w:date="2021-09-02T17:33:00Z"/>
                <w:rFonts w:eastAsia="Times New Roman" w:cstheme="minorHAnsi"/>
                <w:color w:val="000000"/>
                <w:lang w:val="es-CO" w:eastAsia="es-CO"/>
              </w:rPr>
            </w:pPr>
            <w:del w:id="496" w:author="Marlon Estiven. Ardila Martinez" w:date="2021-09-02T17:33:00Z">
              <w:r w:rsidRPr="00C41436" w:rsidDel="009C6C55">
                <w:rPr>
                  <w:rFonts w:eastAsia="Times New Roman" w:cstheme="minorHAnsi"/>
                  <w:color w:val="000000"/>
                  <w:lang w:val="es-CO" w:eastAsia="es-CO"/>
                </w:rPr>
                <w:delText>837</w:delText>
              </w:r>
            </w:del>
          </w:p>
        </w:tc>
        <w:tc>
          <w:tcPr>
            <w:tcW w:w="1261" w:type="dxa"/>
            <w:tcBorders>
              <w:top w:val="nil"/>
              <w:left w:val="single" w:sz="4" w:space="0" w:color="auto"/>
              <w:bottom w:val="single" w:sz="4" w:space="0" w:color="auto"/>
              <w:right w:val="single" w:sz="8" w:space="0" w:color="auto"/>
            </w:tcBorders>
            <w:shd w:val="clear" w:color="auto" w:fill="auto"/>
            <w:noWrap/>
            <w:vAlign w:val="center"/>
          </w:tcPr>
          <w:p w14:paraId="3F61F1AB" w14:textId="4C88E0B8" w:rsidR="00D8437D" w:rsidRPr="00C41436" w:rsidDel="009C6C55" w:rsidRDefault="00D8437D" w:rsidP="00D8437D">
            <w:pPr>
              <w:jc w:val="right"/>
              <w:rPr>
                <w:del w:id="497" w:author="Marlon Estiven. Ardila Martinez" w:date="2021-09-02T17:33:00Z"/>
                <w:rFonts w:eastAsia="Times New Roman" w:cstheme="minorHAnsi"/>
                <w:color w:val="000000"/>
                <w:lang w:val="es-CO" w:eastAsia="es-CO"/>
              </w:rPr>
            </w:pPr>
            <w:del w:id="498" w:author="Marlon Estiven. Ardila Martinez" w:date="2021-09-02T17:33:00Z">
              <w:r w:rsidRPr="00C41436" w:rsidDel="009C6C55">
                <w:rPr>
                  <w:rFonts w:eastAsia="Times New Roman" w:cstheme="minorHAnsi"/>
                  <w:color w:val="000000"/>
                  <w:lang w:val="es-CO" w:eastAsia="es-CO"/>
                </w:rPr>
                <w:delText>15.139</w:delText>
              </w:r>
            </w:del>
          </w:p>
        </w:tc>
      </w:tr>
      <w:tr w:rsidR="00D8437D" w:rsidRPr="00C41436" w:rsidDel="009C6C55" w14:paraId="0D31CDBD" w14:textId="7B870206" w:rsidTr="002D7979">
        <w:trPr>
          <w:trHeight w:val="315"/>
          <w:del w:id="499" w:author="Marlon Estiven. Ardila Martinez" w:date="2021-09-02T17:33:00Z"/>
        </w:trPr>
        <w:tc>
          <w:tcPr>
            <w:tcW w:w="2666" w:type="dxa"/>
            <w:tcBorders>
              <w:top w:val="nil"/>
              <w:left w:val="single" w:sz="8" w:space="0" w:color="auto"/>
              <w:bottom w:val="single" w:sz="4" w:space="0" w:color="auto"/>
              <w:right w:val="nil"/>
            </w:tcBorders>
            <w:shd w:val="clear" w:color="000000" w:fill="D6DCE4"/>
            <w:noWrap/>
            <w:vAlign w:val="center"/>
          </w:tcPr>
          <w:p w14:paraId="10AFB4A3" w14:textId="3CF58FE9" w:rsidR="00D8437D" w:rsidRPr="00C41436" w:rsidDel="009C6C55" w:rsidRDefault="00D8437D" w:rsidP="00D8437D">
            <w:pPr>
              <w:rPr>
                <w:del w:id="500" w:author="Marlon Estiven. Ardila Martinez" w:date="2021-09-02T17:33:00Z"/>
                <w:rFonts w:eastAsia="Times New Roman" w:cstheme="minorHAnsi"/>
                <w:color w:val="000000"/>
                <w:lang w:val="en-AU" w:eastAsia="es-CO"/>
              </w:rPr>
            </w:pPr>
            <w:del w:id="501" w:author="Marlon Estiven. Ardila Martinez" w:date="2021-09-02T17:33:00Z">
              <w:r w:rsidRPr="00C41436" w:rsidDel="009C6C55">
                <w:rPr>
                  <w:rFonts w:eastAsia="Times New Roman" w:cstheme="minorHAnsi"/>
                  <w:color w:val="000000"/>
                  <w:lang w:val="en-AU" w:eastAsia="es-CO"/>
                </w:rPr>
                <w:delText xml:space="preserve">Git Pull Request </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3FB184EA" w14:textId="339EBE9A" w:rsidR="00D8437D" w:rsidRPr="00C41436" w:rsidDel="009C6C55" w:rsidRDefault="00D8437D" w:rsidP="00D8437D">
            <w:pPr>
              <w:jc w:val="right"/>
              <w:rPr>
                <w:del w:id="502" w:author="Marlon Estiven. Ardila Martinez" w:date="2021-09-02T17:33:00Z"/>
                <w:rFonts w:eastAsia="Times New Roman" w:cstheme="minorHAnsi"/>
                <w:color w:val="000000"/>
                <w:lang w:val="es-CO" w:eastAsia="es-CO"/>
              </w:rPr>
            </w:pPr>
            <w:del w:id="503" w:author="Marlon Estiven. Ardila Martinez" w:date="2021-09-02T17:33:00Z">
              <w:r w:rsidRPr="00C41436" w:rsidDel="009C6C55">
                <w:rPr>
                  <w:rFonts w:eastAsia="Times New Roman" w:cstheme="minorHAnsi"/>
                  <w:color w:val="000000"/>
                  <w:lang w:val="es-CO" w:eastAsia="es-CO"/>
                </w:rPr>
                <w:delText>0</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1844EB96" w14:textId="6C02F56E" w:rsidR="00D8437D" w:rsidRPr="00C41436" w:rsidDel="009C6C55" w:rsidRDefault="00D8437D" w:rsidP="00D8437D">
            <w:pPr>
              <w:jc w:val="right"/>
              <w:rPr>
                <w:del w:id="504" w:author="Marlon Estiven. Ardila Martinez" w:date="2021-09-02T17:33:00Z"/>
                <w:rFonts w:eastAsia="Times New Roman" w:cstheme="minorHAnsi"/>
                <w:color w:val="000000"/>
                <w:lang w:val="es-CO" w:eastAsia="es-CO"/>
              </w:rPr>
            </w:pPr>
            <w:del w:id="505" w:author="Marlon Estiven. Ardila Martinez" w:date="2021-09-02T17:33:00Z">
              <w:r w:rsidRPr="00C41436" w:rsidDel="009C6C55">
                <w:rPr>
                  <w:rFonts w:eastAsia="Times New Roman" w:cstheme="minorHAnsi"/>
                  <w:color w:val="000000"/>
                  <w:lang w:val="es-CO" w:eastAsia="es-CO"/>
                </w:rPr>
                <w:delText>0</w:delText>
              </w:r>
            </w:del>
          </w:p>
        </w:tc>
        <w:tc>
          <w:tcPr>
            <w:tcW w:w="1261" w:type="dxa"/>
            <w:tcBorders>
              <w:top w:val="nil"/>
              <w:left w:val="single" w:sz="4" w:space="0" w:color="auto"/>
              <w:bottom w:val="single" w:sz="4" w:space="0" w:color="auto"/>
              <w:right w:val="single" w:sz="8" w:space="0" w:color="auto"/>
            </w:tcBorders>
            <w:shd w:val="clear" w:color="000000" w:fill="D6DCE4"/>
            <w:noWrap/>
            <w:vAlign w:val="center"/>
          </w:tcPr>
          <w:p w14:paraId="270EA685" w14:textId="488E74D9" w:rsidR="00D8437D" w:rsidRPr="00C41436" w:rsidDel="009C6C55" w:rsidRDefault="00D8437D" w:rsidP="00D8437D">
            <w:pPr>
              <w:jc w:val="right"/>
              <w:rPr>
                <w:del w:id="506" w:author="Marlon Estiven. Ardila Martinez" w:date="2021-09-02T17:33:00Z"/>
                <w:rFonts w:eastAsia="Times New Roman" w:cstheme="minorHAnsi"/>
                <w:color w:val="000000"/>
                <w:lang w:val="es-CO" w:eastAsia="es-CO"/>
              </w:rPr>
            </w:pPr>
            <w:del w:id="507" w:author="Marlon Estiven. Ardila Martinez" w:date="2021-09-02T17:33:00Z">
              <w:r w:rsidRPr="00C41436" w:rsidDel="009C6C55">
                <w:rPr>
                  <w:rFonts w:eastAsia="Times New Roman" w:cstheme="minorHAnsi"/>
                  <w:color w:val="000000"/>
                  <w:lang w:val="es-CO" w:eastAsia="es-CO"/>
                </w:rPr>
                <w:delText>2.610</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78170BAA" w14:textId="1C25744A" w:rsidR="00D8437D" w:rsidRPr="00C41436" w:rsidDel="009C6C55" w:rsidRDefault="00D8437D" w:rsidP="00D8437D">
            <w:pPr>
              <w:jc w:val="right"/>
              <w:rPr>
                <w:del w:id="508" w:author="Marlon Estiven. Ardila Martinez" w:date="2021-09-02T17:33:00Z"/>
                <w:rFonts w:eastAsia="Times New Roman" w:cstheme="minorHAnsi"/>
                <w:color w:val="000000"/>
                <w:lang w:val="es-CO" w:eastAsia="es-CO"/>
              </w:rPr>
            </w:pPr>
            <w:del w:id="509" w:author="Marlon Estiven. Ardila Martinez" w:date="2021-09-02T17:33:00Z">
              <w:r w:rsidRPr="00C41436" w:rsidDel="009C6C55">
                <w:rPr>
                  <w:rFonts w:eastAsia="Times New Roman" w:cstheme="minorHAnsi"/>
                  <w:color w:val="000000"/>
                  <w:lang w:val="es-CO" w:eastAsia="es-CO"/>
                </w:rPr>
                <w:delText>0</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27276050" w14:textId="63EAEAFC" w:rsidR="00D8437D" w:rsidRPr="00C41436" w:rsidDel="009C6C55" w:rsidRDefault="00D8437D" w:rsidP="00D8437D">
            <w:pPr>
              <w:jc w:val="right"/>
              <w:rPr>
                <w:del w:id="510" w:author="Marlon Estiven. Ardila Martinez" w:date="2021-09-02T17:33:00Z"/>
                <w:rFonts w:eastAsia="Times New Roman" w:cstheme="minorHAnsi"/>
                <w:color w:val="000000"/>
                <w:lang w:val="es-CO" w:eastAsia="es-CO"/>
              </w:rPr>
            </w:pPr>
            <w:del w:id="511" w:author="Marlon Estiven. Ardila Martinez" w:date="2021-09-02T17:33:00Z">
              <w:r w:rsidRPr="00C41436" w:rsidDel="009C6C55">
                <w:rPr>
                  <w:rFonts w:eastAsia="Times New Roman" w:cstheme="minorHAnsi"/>
                  <w:color w:val="000000"/>
                  <w:lang w:val="es-CO" w:eastAsia="es-CO"/>
                </w:rPr>
                <w:delText>0</w:delText>
              </w:r>
            </w:del>
          </w:p>
        </w:tc>
        <w:tc>
          <w:tcPr>
            <w:tcW w:w="1261" w:type="dxa"/>
            <w:tcBorders>
              <w:top w:val="nil"/>
              <w:left w:val="single" w:sz="4" w:space="0" w:color="auto"/>
              <w:bottom w:val="single" w:sz="4" w:space="0" w:color="auto"/>
              <w:right w:val="single" w:sz="8" w:space="0" w:color="auto"/>
            </w:tcBorders>
            <w:shd w:val="clear" w:color="000000" w:fill="D6DCE4"/>
            <w:noWrap/>
            <w:vAlign w:val="center"/>
          </w:tcPr>
          <w:p w14:paraId="2CA691BD" w14:textId="4645B6EA" w:rsidR="00D8437D" w:rsidRPr="00C41436" w:rsidDel="009C6C55" w:rsidRDefault="00D8437D" w:rsidP="00D8437D">
            <w:pPr>
              <w:jc w:val="right"/>
              <w:rPr>
                <w:del w:id="512" w:author="Marlon Estiven. Ardila Martinez" w:date="2021-09-02T17:33:00Z"/>
                <w:rFonts w:eastAsia="Times New Roman" w:cstheme="minorHAnsi"/>
                <w:color w:val="000000"/>
                <w:lang w:val="es-CO" w:eastAsia="es-CO"/>
              </w:rPr>
            </w:pPr>
            <w:del w:id="513" w:author="Marlon Estiven. Ardila Martinez" w:date="2021-09-02T17:33:00Z">
              <w:r w:rsidRPr="00C41436" w:rsidDel="009C6C55">
                <w:rPr>
                  <w:rFonts w:eastAsia="Times New Roman" w:cstheme="minorHAnsi"/>
                  <w:color w:val="000000"/>
                  <w:lang w:val="es-CO" w:eastAsia="es-CO"/>
                </w:rPr>
                <w:delText>2.610</w:delText>
              </w:r>
            </w:del>
          </w:p>
        </w:tc>
      </w:tr>
      <w:tr w:rsidR="00D8437D" w:rsidRPr="00C41436" w:rsidDel="009C6C55" w14:paraId="766F9FBD" w14:textId="39EE7D73" w:rsidTr="002D7979">
        <w:trPr>
          <w:trHeight w:val="315"/>
          <w:del w:id="514" w:author="Marlon Estiven. Ardila Martinez" w:date="2021-09-02T17:33:00Z"/>
        </w:trPr>
        <w:tc>
          <w:tcPr>
            <w:tcW w:w="2666" w:type="dxa"/>
            <w:tcBorders>
              <w:top w:val="nil"/>
              <w:left w:val="single" w:sz="8" w:space="0" w:color="auto"/>
              <w:bottom w:val="single" w:sz="4" w:space="0" w:color="auto"/>
              <w:right w:val="nil"/>
            </w:tcBorders>
            <w:shd w:val="clear" w:color="auto" w:fill="auto"/>
            <w:noWrap/>
            <w:vAlign w:val="center"/>
          </w:tcPr>
          <w:p w14:paraId="4AAE897A" w14:textId="0565AA47" w:rsidR="00D8437D" w:rsidRPr="00C41436" w:rsidDel="009C6C55" w:rsidRDefault="00D8437D" w:rsidP="00D8437D">
            <w:pPr>
              <w:rPr>
                <w:del w:id="515" w:author="Marlon Estiven. Ardila Martinez" w:date="2021-09-02T17:33:00Z"/>
                <w:rFonts w:eastAsia="Times New Roman" w:cstheme="minorHAnsi"/>
                <w:color w:val="000000"/>
                <w:lang w:val="en-AU" w:eastAsia="es-CO"/>
              </w:rPr>
            </w:pPr>
            <w:del w:id="516" w:author="Marlon Estiven. Ardila Martinez" w:date="2021-09-02T17:33:00Z">
              <w:r w:rsidRPr="00C41436" w:rsidDel="009C6C55">
                <w:rPr>
                  <w:rFonts w:eastAsia="Times New Roman" w:cstheme="minorHAnsi"/>
                  <w:color w:val="000000"/>
                  <w:lang w:val="en-AU" w:eastAsia="es-CO"/>
                </w:rPr>
                <w:delText>Git Repository</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24DCE18B" w14:textId="28421047" w:rsidR="00D8437D" w:rsidRPr="00C41436" w:rsidDel="009C6C55" w:rsidRDefault="00D8437D" w:rsidP="00D8437D">
            <w:pPr>
              <w:jc w:val="right"/>
              <w:rPr>
                <w:del w:id="517" w:author="Marlon Estiven. Ardila Martinez" w:date="2021-09-02T17:33:00Z"/>
                <w:rFonts w:eastAsia="Times New Roman" w:cstheme="minorHAnsi"/>
                <w:color w:val="000000"/>
                <w:lang w:val="es-CO" w:eastAsia="es-CO"/>
              </w:rPr>
            </w:pPr>
            <w:del w:id="518" w:author="Marlon Estiven. Ardila Martinez" w:date="2021-09-02T17:33:00Z">
              <w:r w:rsidRPr="00C41436" w:rsidDel="009C6C55">
                <w:rPr>
                  <w:rFonts w:eastAsia="Times New Roman" w:cstheme="minorHAnsi"/>
                  <w:color w:val="000000"/>
                  <w:lang w:val="es-CO" w:eastAsia="es-CO"/>
                </w:rPr>
                <w:delText>9</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48C54B44" w14:textId="09774D43" w:rsidR="00D8437D" w:rsidRPr="00C41436" w:rsidDel="009C6C55" w:rsidRDefault="00D8437D" w:rsidP="00D8437D">
            <w:pPr>
              <w:jc w:val="right"/>
              <w:rPr>
                <w:del w:id="519" w:author="Marlon Estiven. Ardila Martinez" w:date="2021-09-02T17:33:00Z"/>
                <w:rFonts w:eastAsia="Times New Roman" w:cstheme="minorHAnsi"/>
                <w:color w:val="000000"/>
                <w:lang w:val="es-CO" w:eastAsia="es-CO"/>
              </w:rPr>
            </w:pPr>
            <w:del w:id="520" w:author="Marlon Estiven. Ardila Martinez" w:date="2021-09-02T17:33:00Z">
              <w:r w:rsidRPr="00C41436" w:rsidDel="009C6C55">
                <w:rPr>
                  <w:rFonts w:eastAsia="Times New Roman" w:cstheme="minorHAnsi"/>
                  <w:color w:val="000000"/>
                  <w:lang w:val="es-CO" w:eastAsia="es-CO"/>
                </w:rPr>
                <w:delText>14</w:delText>
              </w:r>
            </w:del>
          </w:p>
        </w:tc>
        <w:tc>
          <w:tcPr>
            <w:tcW w:w="1261" w:type="dxa"/>
            <w:tcBorders>
              <w:top w:val="nil"/>
              <w:left w:val="single" w:sz="4" w:space="0" w:color="auto"/>
              <w:bottom w:val="single" w:sz="4" w:space="0" w:color="auto"/>
              <w:right w:val="single" w:sz="8" w:space="0" w:color="auto"/>
            </w:tcBorders>
            <w:shd w:val="clear" w:color="auto" w:fill="auto"/>
            <w:noWrap/>
            <w:vAlign w:val="center"/>
          </w:tcPr>
          <w:p w14:paraId="53E54B44" w14:textId="40DBB22C" w:rsidR="00D8437D" w:rsidRPr="00C41436" w:rsidDel="009C6C55" w:rsidRDefault="00D8437D" w:rsidP="00D8437D">
            <w:pPr>
              <w:jc w:val="right"/>
              <w:rPr>
                <w:del w:id="521" w:author="Marlon Estiven. Ardila Martinez" w:date="2021-09-02T17:33:00Z"/>
                <w:rFonts w:eastAsia="Times New Roman" w:cstheme="minorHAnsi"/>
                <w:color w:val="000000"/>
                <w:lang w:val="es-CO" w:eastAsia="es-CO"/>
              </w:rPr>
            </w:pPr>
            <w:del w:id="522" w:author="Marlon Estiven. Ardila Martinez" w:date="2021-09-02T17:33:00Z">
              <w:r w:rsidRPr="00C41436" w:rsidDel="009C6C55">
                <w:rPr>
                  <w:rFonts w:eastAsia="Times New Roman" w:cstheme="minorHAnsi"/>
                  <w:color w:val="000000"/>
                  <w:lang w:val="es-CO" w:eastAsia="es-CO"/>
                </w:rPr>
                <w:delText>330</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1E854832" w14:textId="474F099E" w:rsidR="00D8437D" w:rsidRPr="00C41436" w:rsidDel="009C6C55" w:rsidRDefault="00D8437D" w:rsidP="00D8437D">
            <w:pPr>
              <w:jc w:val="right"/>
              <w:rPr>
                <w:del w:id="523" w:author="Marlon Estiven. Ardila Martinez" w:date="2021-09-02T17:33:00Z"/>
                <w:rFonts w:eastAsia="Times New Roman" w:cstheme="minorHAnsi"/>
                <w:color w:val="000000"/>
                <w:lang w:val="es-CO" w:eastAsia="es-CO"/>
              </w:rPr>
            </w:pPr>
            <w:del w:id="524" w:author="Marlon Estiven. Ardila Martinez" w:date="2021-09-02T17:33:00Z">
              <w:r w:rsidRPr="00C41436" w:rsidDel="009C6C55">
                <w:rPr>
                  <w:rFonts w:eastAsia="Times New Roman" w:cstheme="minorHAnsi"/>
                  <w:color w:val="000000"/>
                  <w:lang w:val="es-CO" w:eastAsia="es-CO"/>
                </w:rPr>
                <w:delText>9</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7A2F6D7E" w14:textId="3E30BEC0" w:rsidR="00D8437D" w:rsidRPr="00C41436" w:rsidDel="009C6C55" w:rsidRDefault="00D8437D" w:rsidP="00D8437D">
            <w:pPr>
              <w:jc w:val="right"/>
              <w:rPr>
                <w:del w:id="525" w:author="Marlon Estiven. Ardila Martinez" w:date="2021-09-02T17:33:00Z"/>
                <w:rFonts w:eastAsia="Times New Roman" w:cstheme="minorHAnsi"/>
                <w:color w:val="000000"/>
                <w:lang w:val="es-CO" w:eastAsia="es-CO"/>
              </w:rPr>
            </w:pPr>
            <w:del w:id="526" w:author="Marlon Estiven. Ardila Martinez" w:date="2021-09-02T17:33:00Z">
              <w:r w:rsidRPr="00C41436" w:rsidDel="009C6C55">
                <w:rPr>
                  <w:rFonts w:eastAsia="Times New Roman" w:cstheme="minorHAnsi"/>
                  <w:color w:val="000000"/>
                  <w:lang w:val="es-CO" w:eastAsia="es-CO"/>
                </w:rPr>
                <w:delText>14</w:delText>
              </w:r>
            </w:del>
          </w:p>
        </w:tc>
        <w:tc>
          <w:tcPr>
            <w:tcW w:w="1261" w:type="dxa"/>
            <w:tcBorders>
              <w:top w:val="nil"/>
              <w:left w:val="single" w:sz="4" w:space="0" w:color="auto"/>
              <w:bottom w:val="single" w:sz="4" w:space="0" w:color="auto"/>
              <w:right w:val="single" w:sz="8" w:space="0" w:color="auto"/>
            </w:tcBorders>
            <w:shd w:val="clear" w:color="auto" w:fill="auto"/>
            <w:noWrap/>
            <w:vAlign w:val="center"/>
          </w:tcPr>
          <w:p w14:paraId="088877FB" w14:textId="6F12A91C" w:rsidR="00D8437D" w:rsidRPr="00C41436" w:rsidDel="009C6C55" w:rsidRDefault="00D8437D" w:rsidP="00D8437D">
            <w:pPr>
              <w:jc w:val="right"/>
              <w:rPr>
                <w:del w:id="527" w:author="Marlon Estiven. Ardila Martinez" w:date="2021-09-02T17:33:00Z"/>
                <w:rFonts w:eastAsia="Times New Roman" w:cstheme="minorHAnsi"/>
                <w:color w:val="000000"/>
                <w:lang w:val="es-CO" w:eastAsia="es-CO"/>
              </w:rPr>
            </w:pPr>
            <w:del w:id="528" w:author="Marlon Estiven. Ardila Martinez" w:date="2021-09-02T17:33:00Z">
              <w:r w:rsidRPr="00C41436" w:rsidDel="009C6C55">
                <w:rPr>
                  <w:rFonts w:eastAsia="Times New Roman" w:cstheme="minorHAnsi"/>
                  <w:color w:val="000000"/>
                  <w:lang w:val="es-CO" w:eastAsia="es-CO"/>
                </w:rPr>
                <w:delText>330</w:delText>
              </w:r>
            </w:del>
          </w:p>
        </w:tc>
      </w:tr>
      <w:tr w:rsidR="00D8437D" w:rsidRPr="00C41436" w:rsidDel="009C6C55" w14:paraId="043343FE" w14:textId="4AB20EAC" w:rsidTr="002D7979">
        <w:trPr>
          <w:trHeight w:val="315"/>
          <w:del w:id="529" w:author="Marlon Estiven. Ardila Martinez" w:date="2021-09-02T17:33:00Z"/>
        </w:trPr>
        <w:tc>
          <w:tcPr>
            <w:tcW w:w="2666" w:type="dxa"/>
            <w:tcBorders>
              <w:top w:val="nil"/>
              <w:left w:val="single" w:sz="8" w:space="0" w:color="auto"/>
              <w:bottom w:val="single" w:sz="4" w:space="0" w:color="auto"/>
              <w:right w:val="nil"/>
            </w:tcBorders>
            <w:shd w:val="clear" w:color="000000" w:fill="D6DCE4"/>
            <w:noWrap/>
            <w:vAlign w:val="center"/>
          </w:tcPr>
          <w:p w14:paraId="33500168" w14:textId="0D4F7C5F" w:rsidR="00D8437D" w:rsidRPr="00C41436" w:rsidDel="009C6C55" w:rsidRDefault="00C41436" w:rsidP="00D8437D">
            <w:pPr>
              <w:rPr>
                <w:del w:id="530" w:author="Marlon Estiven. Ardila Martinez" w:date="2021-09-02T17:33:00Z"/>
                <w:rFonts w:eastAsia="Times New Roman" w:cstheme="minorHAnsi"/>
                <w:color w:val="000000"/>
                <w:lang w:val="en-AU" w:eastAsia="es-CO"/>
              </w:rPr>
            </w:pPr>
            <w:del w:id="531" w:author="Marlon Estiven. Ardila Martinez" w:date="2021-09-02T17:33:00Z">
              <w:r w:rsidRPr="00C41436" w:rsidDel="009C6C55">
                <w:rPr>
                  <w:rFonts w:eastAsia="Times New Roman" w:cstheme="minorHAnsi"/>
                  <w:color w:val="000000"/>
                  <w:lang w:val="en-AU" w:eastAsia="es-CO"/>
                </w:rPr>
                <w:delText>Check-ins</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1F52D46A" w14:textId="3D6308F3" w:rsidR="00D8437D" w:rsidRPr="00C41436" w:rsidDel="009C6C55" w:rsidRDefault="00D8437D" w:rsidP="00D8437D">
            <w:pPr>
              <w:jc w:val="right"/>
              <w:rPr>
                <w:del w:id="532" w:author="Marlon Estiven. Ardila Martinez" w:date="2021-09-02T17:33:00Z"/>
                <w:rFonts w:eastAsia="Times New Roman" w:cstheme="minorHAnsi"/>
                <w:color w:val="000000"/>
                <w:lang w:val="es-CO" w:eastAsia="es-CO"/>
              </w:rPr>
            </w:pPr>
            <w:del w:id="533" w:author="Marlon Estiven. Ardila Martinez" w:date="2021-09-02T17:33:00Z">
              <w:r w:rsidRPr="00C41436" w:rsidDel="009C6C55">
                <w:rPr>
                  <w:rFonts w:eastAsia="Times New Roman" w:cstheme="minorHAnsi"/>
                  <w:color w:val="000000"/>
                  <w:lang w:val="es-CO" w:eastAsia="es-CO"/>
                </w:rPr>
                <w:delText>25</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47ABB3FC" w14:textId="1B5B3436" w:rsidR="00D8437D" w:rsidRPr="00C41436" w:rsidDel="009C6C55" w:rsidRDefault="00D8437D" w:rsidP="00D8437D">
            <w:pPr>
              <w:jc w:val="right"/>
              <w:rPr>
                <w:del w:id="534" w:author="Marlon Estiven. Ardila Martinez" w:date="2021-09-02T17:33:00Z"/>
                <w:rFonts w:eastAsia="Times New Roman" w:cstheme="minorHAnsi"/>
                <w:color w:val="000000"/>
                <w:lang w:val="es-CO" w:eastAsia="es-CO"/>
              </w:rPr>
            </w:pPr>
            <w:del w:id="535" w:author="Marlon Estiven. Ardila Martinez" w:date="2021-09-02T17:33:00Z">
              <w:r w:rsidRPr="00C41436" w:rsidDel="009C6C55">
                <w:rPr>
                  <w:rFonts w:eastAsia="Times New Roman" w:cstheme="minorHAnsi"/>
                  <w:color w:val="000000"/>
                  <w:lang w:val="es-CO" w:eastAsia="es-CO"/>
                </w:rPr>
                <w:delText>90</w:delText>
              </w:r>
            </w:del>
          </w:p>
        </w:tc>
        <w:tc>
          <w:tcPr>
            <w:tcW w:w="1261" w:type="dxa"/>
            <w:tcBorders>
              <w:top w:val="nil"/>
              <w:left w:val="single" w:sz="4" w:space="0" w:color="auto"/>
              <w:bottom w:val="single" w:sz="4" w:space="0" w:color="auto"/>
              <w:right w:val="single" w:sz="8" w:space="0" w:color="auto"/>
            </w:tcBorders>
            <w:shd w:val="clear" w:color="000000" w:fill="D6DCE4"/>
            <w:noWrap/>
            <w:vAlign w:val="center"/>
          </w:tcPr>
          <w:p w14:paraId="21249D58" w14:textId="14EEBE9B" w:rsidR="00D8437D" w:rsidRPr="00C41436" w:rsidDel="009C6C55" w:rsidRDefault="00D8437D" w:rsidP="00D8437D">
            <w:pPr>
              <w:jc w:val="right"/>
              <w:rPr>
                <w:del w:id="536" w:author="Marlon Estiven. Ardila Martinez" w:date="2021-09-02T17:33:00Z"/>
                <w:rFonts w:eastAsia="Times New Roman" w:cstheme="minorHAnsi"/>
                <w:color w:val="000000"/>
                <w:lang w:val="es-CO" w:eastAsia="es-CO"/>
              </w:rPr>
            </w:pPr>
            <w:del w:id="537" w:author="Marlon Estiven. Ardila Martinez" w:date="2021-09-02T17:33:00Z">
              <w:r w:rsidRPr="00C41436" w:rsidDel="009C6C55">
                <w:rPr>
                  <w:rFonts w:eastAsia="Times New Roman" w:cstheme="minorHAnsi"/>
                  <w:color w:val="000000"/>
                  <w:lang w:val="es-CO" w:eastAsia="es-CO"/>
                </w:rPr>
                <w:delText>55.879</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14B507CC" w14:textId="2613029F" w:rsidR="00D8437D" w:rsidRPr="00C41436" w:rsidDel="009C6C55" w:rsidRDefault="00D8437D" w:rsidP="00D8437D">
            <w:pPr>
              <w:jc w:val="right"/>
              <w:rPr>
                <w:del w:id="538" w:author="Marlon Estiven. Ardila Martinez" w:date="2021-09-02T17:33:00Z"/>
                <w:rFonts w:eastAsia="Times New Roman" w:cstheme="minorHAnsi"/>
                <w:color w:val="000000"/>
                <w:lang w:val="es-CO" w:eastAsia="es-CO"/>
              </w:rPr>
            </w:pPr>
            <w:del w:id="539" w:author="Marlon Estiven. Ardila Martinez" w:date="2021-09-02T17:33:00Z">
              <w:r w:rsidRPr="00C41436" w:rsidDel="009C6C55">
                <w:rPr>
                  <w:rFonts w:eastAsia="Times New Roman" w:cstheme="minorHAnsi"/>
                  <w:color w:val="000000"/>
                  <w:lang w:val="es-CO" w:eastAsia="es-CO"/>
                </w:rPr>
                <w:delText>25</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7FF8D3E1" w14:textId="42585E16" w:rsidR="00D8437D" w:rsidRPr="00C41436" w:rsidDel="009C6C55" w:rsidRDefault="00D8437D" w:rsidP="00D8437D">
            <w:pPr>
              <w:jc w:val="right"/>
              <w:rPr>
                <w:del w:id="540" w:author="Marlon Estiven. Ardila Martinez" w:date="2021-09-02T17:33:00Z"/>
                <w:rFonts w:eastAsia="Times New Roman" w:cstheme="minorHAnsi"/>
                <w:color w:val="000000"/>
                <w:lang w:val="es-CO" w:eastAsia="es-CO"/>
              </w:rPr>
            </w:pPr>
            <w:del w:id="541" w:author="Marlon Estiven. Ardila Martinez" w:date="2021-09-02T17:33:00Z">
              <w:r w:rsidRPr="00C41436" w:rsidDel="009C6C55">
                <w:rPr>
                  <w:rFonts w:eastAsia="Times New Roman" w:cstheme="minorHAnsi"/>
                  <w:color w:val="000000"/>
                  <w:lang w:val="es-CO" w:eastAsia="es-CO"/>
                </w:rPr>
                <w:delText>90</w:delText>
              </w:r>
            </w:del>
          </w:p>
        </w:tc>
        <w:tc>
          <w:tcPr>
            <w:tcW w:w="1261" w:type="dxa"/>
            <w:tcBorders>
              <w:top w:val="nil"/>
              <w:left w:val="single" w:sz="4" w:space="0" w:color="auto"/>
              <w:bottom w:val="single" w:sz="4" w:space="0" w:color="auto"/>
              <w:right w:val="single" w:sz="8" w:space="0" w:color="auto"/>
            </w:tcBorders>
            <w:shd w:val="clear" w:color="000000" w:fill="D6DCE4"/>
            <w:noWrap/>
            <w:vAlign w:val="center"/>
          </w:tcPr>
          <w:p w14:paraId="07E5567A" w14:textId="531E410A" w:rsidR="00D8437D" w:rsidRPr="00C41436" w:rsidDel="009C6C55" w:rsidRDefault="00D8437D" w:rsidP="00D8437D">
            <w:pPr>
              <w:jc w:val="right"/>
              <w:rPr>
                <w:del w:id="542" w:author="Marlon Estiven. Ardila Martinez" w:date="2021-09-02T17:33:00Z"/>
                <w:rFonts w:eastAsia="Times New Roman" w:cstheme="minorHAnsi"/>
                <w:color w:val="000000"/>
                <w:lang w:val="es-CO" w:eastAsia="es-CO"/>
              </w:rPr>
            </w:pPr>
            <w:del w:id="543" w:author="Marlon Estiven. Ardila Martinez" w:date="2021-09-02T17:33:00Z">
              <w:r w:rsidRPr="00C41436" w:rsidDel="009C6C55">
                <w:rPr>
                  <w:rFonts w:eastAsia="Times New Roman" w:cstheme="minorHAnsi"/>
                  <w:color w:val="000000"/>
                  <w:lang w:val="es-CO" w:eastAsia="es-CO"/>
                </w:rPr>
                <w:delText>55.879</w:delText>
              </w:r>
            </w:del>
          </w:p>
        </w:tc>
      </w:tr>
      <w:tr w:rsidR="00D8437D" w:rsidRPr="00C41436" w:rsidDel="009C6C55" w14:paraId="64D92601" w14:textId="127A391D" w:rsidTr="002D7979">
        <w:trPr>
          <w:trHeight w:val="315"/>
          <w:del w:id="544" w:author="Marlon Estiven. Ardila Martinez" w:date="2021-09-02T17:33:00Z"/>
        </w:trPr>
        <w:tc>
          <w:tcPr>
            <w:tcW w:w="2666" w:type="dxa"/>
            <w:tcBorders>
              <w:top w:val="nil"/>
              <w:left w:val="single" w:sz="8" w:space="0" w:color="auto"/>
              <w:bottom w:val="single" w:sz="4" w:space="0" w:color="auto"/>
              <w:right w:val="nil"/>
            </w:tcBorders>
            <w:shd w:val="clear" w:color="auto" w:fill="auto"/>
            <w:noWrap/>
            <w:vAlign w:val="center"/>
          </w:tcPr>
          <w:p w14:paraId="3DC40731" w14:textId="2BE9C7DC" w:rsidR="00D8437D" w:rsidRPr="00C41436" w:rsidDel="009C6C55" w:rsidRDefault="00D8437D" w:rsidP="00D8437D">
            <w:pPr>
              <w:rPr>
                <w:del w:id="545" w:author="Marlon Estiven. Ardila Martinez" w:date="2021-09-02T17:33:00Z"/>
                <w:rFonts w:eastAsia="Times New Roman" w:cstheme="minorHAnsi"/>
                <w:color w:val="000000"/>
                <w:lang w:val="en-AU" w:eastAsia="es-CO"/>
              </w:rPr>
            </w:pPr>
            <w:del w:id="546" w:author="Marlon Estiven. Ardila Martinez" w:date="2021-09-02T17:33:00Z">
              <w:r w:rsidRPr="00C41436" w:rsidDel="009C6C55">
                <w:rPr>
                  <w:rFonts w:eastAsia="Times New Roman" w:cstheme="minorHAnsi"/>
                  <w:color w:val="000000"/>
                  <w:lang w:val="en-AU" w:eastAsia="es-CO"/>
                </w:rPr>
                <w:delText>Shelvesets</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2454CB2E" w14:textId="42A50190" w:rsidR="00D8437D" w:rsidRPr="00C41436" w:rsidDel="009C6C55" w:rsidRDefault="00D8437D" w:rsidP="00D8437D">
            <w:pPr>
              <w:jc w:val="right"/>
              <w:rPr>
                <w:del w:id="547" w:author="Marlon Estiven. Ardila Martinez" w:date="2021-09-02T17:33:00Z"/>
                <w:rFonts w:eastAsia="Times New Roman" w:cstheme="minorHAnsi"/>
                <w:color w:val="000000"/>
                <w:lang w:val="es-CO" w:eastAsia="es-CO"/>
              </w:rPr>
            </w:pPr>
            <w:del w:id="548" w:author="Marlon Estiven. Ardila Martinez" w:date="2021-09-02T17:33:00Z">
              <w:r w:rsidRPr="00C41436" w:rsidDel="009C6C55">
                <w:rPr>
                  <w:rFonts w:eastAsia="Times New Roman" w:cstheme="minorHAnsi"/>
                  <w:color w:val="000000"/>
                  <w:lang w:val="es-CO" w:eastAsia="es-CO"/>
                </w:rPr>
                <w:delText>0</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64035829" w14:textId="4F39C575" w:rsidR="00D8437D" w:rsidRPr="00C41436" w:rsidDel="009C6C55" w:rsidRDefault="00D8437D" w:rsidP="00D8437D">
            <w:pPr>
              <w:jc w:val="right"/>
              <w:rPr>
                <w:del w:id="549" w:author="Marlon Estiven. Ardila Martinez" w:date="2021-09-02T17:33:00Z"/>
                <w:rFonts w:eastAsia="Times New Roman" w:cstheme="minorHAnsi"/>
                <w:color w:val="000000"/>
                <w:lang w:val="es-CO" w:eastAsia="es-CO"/>
              </w:rPr>
            </w:pPr>
            <w:del w:id="550" w:author="Marlon Estiven. Ardila Martinez" w:date="2021-09-02T17:33:00Z">
              <w:r w:rsidRPr="00C41436" w:rsidDel="009C6C55">
                <w:rPr>
                  <w:rFonts w:eastAsia="Times New Roman" w:cstheme="minorHAnsi"/>
                  <w:color w:val="000000"/>
                  <w:lang w:val="es-CO" w:eastAsia="es-CO"/>
                </w:rPr>
                <w:delText>0</w:delText>
              </w:r>
            </w:del>
          </w:p>
        </w:tc>
        <w:tc>
          <w:tcPr>
            <w:tcW w:w="1261" w:type="dxa"/>
            <w:tcBorders>
              <w:top w:val="nil"/>
              <w:left w:val="single" w:sz="4" w:space="0" w:color="auto"/>
              <w:bottom w:val="single" w:sz="4" w:space="0" w:color="auto"/>
              <w:right w:val="single" w:sz="8" w:space="0" w:color="auto"/>
            </w:tcBorders>
            <w:shd w:val="clear" w:color="auto" w:fill="auto"/>
            <w:noWrap/>
            <w:vAlign w:val="center"/>
          </w:tcPr>
          <w:p w14:paraId="6F59FC6D" w14:textId="7658F2AA" w:rsidR="00D8437D" w:rsidRPr="00C41436" w:rsidDel="009C6C55" w:rsidRDefault="00D8437D" w:rsidP="00D8437D">
            <w:pPr>
              <w:jc w:val="right"/>
              <w:rPr>
                <w:del w:id="551" w:author="Marlon Estiven. Ardila Martinez" w:date="2021-09-02T17:33:00Z"/>
                <w:rFonts w:eastAsia="Times New Roman" w:cstheme="minorHAnsi"/>
                <w:color w:val="000000"/>
                <w:lang w:val="es-CO" w:eastAsia="es-CO"/>
              </w:rPr>
            </w:pPr>
            <w:del w:id="552" w:author="Marlon Estiven. Ardila Martinez" w:date="2021-09-02T17:33:00Z">
              <w:r w:rsidRPr="00C41436" w:rsidDel="009C6C55">
                <w:rPr>
                  <w:rFonts w:eastAsia="Times New Roman" w:cstheme="minorHAnsi"/>
                  <w:color w:val="000000"/>
                  <w:lang w:val="es-CO" w:eastAsia="es-CO"/>
                </w:rPr>
                <w:delText>530</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6A35D223" w14:textId="4D6269CE" w:rsidR="00D8437D" w:rsidRPr="00C41436" w:rsidDel="009C6C55" w:rsidRDefault="00D8437D" w:rsidP="00D8437D">
            <w:pPr>
              <w:jc w:val="right"/>
              <w:rPr>
                <w:del w:id="553" w:author="Marlon Estiven. Ardila Martinez" w:date="2021-09-02T17:33:00Z"/>
                <w:rFonts w:eastAsia="Times New Roman" w:cstheme="minorHAnsi"/>
                <w:color w:val="000000"/>
                <w:lang w:val="es-CO" w:eastAsia="es-CO"/>
              </w:rPr>
            </w:pPr>
            <w:del w:id="554" w:author="Marlon Estiven. Ardila Martinez" w:date="2021-09-02T17:33:00Z">
              <w:r w:rsidRPr="00C41436" w:rsidDel="009C6C55">
                <w:rPr>
                  <w:rFonts w:eastAsia="Times New Roman" w:cstheme="minorHAnsi"/>
                  <w:color w:val="000000"/>
                  <w:lang w:val="es-CO" w:eastAsia="es-CO"/>
                </w:rPr>
                <w:delText>0</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2DCB8253" w14:textId="5381DC07" w:rsidR="00D8437D" w:rsidRPr="00C41436" w:rsidDel="009C6C55" w:rsidRDefault="00D8437D" w:rsidP="00D8437D">
            <w:pPr>
              <w:jc w:val="right"/>
              <w:rPr>
                <w:del w:id="555" w:author="Marlon Estiven. Ardila Martinez" w:date="2021-09-02T17:33:00Z"/>
                <w:rFonts w:eastAsia="Times New Roman" w:cstheme="minorHAnsi"/>
                <w:color w:val="000000"/>
                <w:lang w:val="es-CO" w:eastAsia="es-CO"/>
              </w:rPr>
            </w:pPr>
            <w:del w:id="556" w:author="Marlon Estiven. Ardila Martinez" w:date="2021-09-02T17:33:00Z">
              <w:r w:rsidRPr="00C41436" w:rsidDel="009C6C55">
                <w:rPr>
                  <w:rFonts w:eastAsia="Times New Roman" w:cstheme="minorHAnsi"/>
                  <w:color w:val="000000"/>
                  <w:lang w:val="es-CO" w:eastAsia="es-CO"/>
                </w:rPr>
                <w:delText>0</w:delText>
              </w:r>
            </w:del>
          </w:p>
        </w:tc>
        <w:tc>
          <w:tcPr>
            <w:tcW w:w="1261" w:type="dxa"/>
            <w:tcBorders>
              <w:top w:val="nil"/>
              <w:left w:val="single" w:sz="4" w:space="0" w:color="auto"/>
              <w:bottom w:val="single" w:sz="4" w:space="0" w:color="auto"/>
              <w:right w:val="single" w:sz="8" w:space="0" w:color="auto"/>
            </w:tcBorders>
            <w:shd w:val="clear" w:color="auto" w:fill="auto"/>
            <w:noWrap/>
            <w:vAlign w:val="center"/>
          </w:tcPr>
          <w:p w14:paraId="73537C6C" w14:textId="37E2CA5E" w:rsidR="00D8437D" w:rsidRPr="00C41436" w:rsidDel="009C6C55" w:rsidRDefault="00D8437D" w:rsidP="00D8437D">
            <w:pPr>
              <w:jc w:val="right"/>
              <w:rPr>
                <w:del w:id="557" w:author="Marlon Estiven. Ardila Martinez" w:date="2021-09-02T17:33:00Z"/>
                <w:rFonts w:eastAsia="Times New Roman" w:cstheme="minorHAnsi"/>
                <w:color w:val="000000"/>
                <w:lang w:val="es-CO" w:eastAsia="es-CO"/>
              </w:rPr>
            </w:pPr>
            <w:del w:id="558" w:author="Marlon Estiven. Ardila Martinez" w:date="2021-09-02T17:33:00Z">
              <w:r w:rsidRPr="00C41436" w:rsidDel="009C6C55">
                <w:rPr>
                  <w:rFonts w:eastAsia="Times New Roman" w:cstheme="minorHAnsi"/>
                  <w:color w:val="000000"/>
                  <w:lang w:val="es-CO" w:eastAsia="es-CO"/>
                </w:rPr>
                <w:delText>530</w:delText>
              </w:r>
            </w:del>
          </w:p>
        </w:tc>
      </w:tr>
      <w:tr w:rsidR="00D8437D" w:rsidRPr="00C41436" w:rsidDel="009C6C55" w14:paraId="113DA70A" w14:textId="16070AA5" w:rsidTr="002D7979">
        <w:trPr>
          <w:trHeight w:val="315"/>
          <w:del w:id="559" w:author="Marlon Estiven. Ardila Martinez" w:date="2021-09-02T17:33:00Z"/>
        </w:trPr>
        <w:tc>
          <w:tcPr>
            <w:tcW w:w="2666" w:type="dxa"/>
            <w:tcBorders>
              <w:top w:val="nil"/>
              <w:left w:val="single" w:sz="8" w:space="0" w:color="auto"/>
              <w:bottom w:val="single" w:sz="4" w:space="0" w:color="auto"/>
              <w:right w:val="nil"/>
            </w:tcBorders>
            <w:shd w:val="clear" w:color="000000" w:fill="D6DCE4"/>
            <w:noWrap/>
            <w:vAlign w:val="center"/>
          </w:tcPr>
          <w:p w14:paraId="7993EE6B" w14:textId="75EDD384" w:rsidR="00D8437D" w:rsidRPr="00C41436" w:rsidDel="009C6C55" w:rsidRDefault="00D8437D" w:rsidP="00D8437D">
            <w:pPr>
              <w:rPr>
                <w:del w:id="560" w:author="Marlon Estiven. Ardila Martinez" w:date="2021-09-02T17:33:00Z"/>
                <w:rFonts w:eastAsia="Times New Roman" w:cstheme="minorHAnsi"/>
                <w:color w:val="000000"/>
                <w:lang w:val="en-AU" w:eastAsia="es-CO"/>
              </w:rPr>
            </w:pPr>
            <w:del w:id="561" w:author="Marlon Estiven. Ardila Martinez" w:date="2021-09-02T17:33:00Z">
              <w:r w:rsidRPr="00C41436" w:rsidDel="009C6C55">
                <w:rPr>
                  <w:rFonts w:eastAsia="Times New Roman" w:cstheme="minorHAnsi"/>
                  <w:color w:val="000000"/>
                  <w:lang w:val="en-AU" w:eastAsia="es-CO"/>
                </w:rPr>
                <w:delText>Merge History</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3B2E7AF4" w14:textId="3FD861D2" w:rsidR="00D8437D" w:rsidRPr="00C41436" w:rsidDel="009C6C55" w:rsidRDefault="00D8437D" w:rsidP="00D8437D">
            <w:pPr>
              <w:jc w:val="right"/>
              <w:rPr>
                <w:del w:id="562" w:author="Marlon Estiven. Ardila Martinez" w:date="2021-09-02T17:33:00Z"/>
                <w:rFonts w:eastAsia="Times New Roman" w:cstheme="minorHAnsi"/>
                <w:color w:val="000000"/>
                <w:lang w:val="es-CO" w:eastAsia="es-CO"/>
              </w:rPr>
            </w:pPr>
            <w:del w:id="563" w:author="Marlon Estiven. Ardila Martinez" w:date="2021-09-02T17:33:00Z">
              <w:r w:rsidRPr="00C41436" w:rsidDel="009C6C55">
                <w:rPr>
                  <w:rFonts w:eastAsia="Times New Roman" w:cstheme="minorHAnsi"/>
                  <w:color w:val="000000"/>
                  <w:lang w:val="es-CO" w:eastAsia="es-CO"/>
                </w:rPr>
                <w:delText>0</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012FB4B1" w14:textId="6B2D7A4C" w:rsidR="00D8437D" w:rsidRPr="00C41436" w:rsidDel="009C6C55" w:rsidRDefault="00D8437D" w:rsidP="00D8437D">
            <w:pPr>
              <w:jc w:val="right"/>
              <w:rPr>
                <w:del w:id="564" w:author="Marlon Estiven. Ardila Martinez" w:date="2021-09-02T17:33:00Z"/>
                <w:rFonts w:eastAsia="Times New Roman" w:cstheme="minorHAnsi"/>
                <w:color w:val="000000"/>
                <w:lang w:val="es-CO" w:eastAsia="es-CO"/>
              </w:rPr>
            </w:pPr>
            <w:del w:id="565" w:author="Marlon Estiven. Ardila Martinez" w:date="2021-09-02T17:33:00Z">
              <w:r w:rsidRPr="00C41436" w:rsidDel="009C6C55">
                <w:rPr>
                  <w:rFonts w:eastAsia="Times New Roman" w:cstheme="minorHAnsi"/>
                  <w:color w:val="000000"/>
                  <w:lang w:val="es-CO" w:eastAsia="es-CO"/>
                </w:rPr>
                <w:delText>92</w:delText>
              </w:r>
            </w:del>
          </w:p>
        </w:tc>
        <w:tc>
          <w:tcPr>
            <w:tcW w:w="1261" w:type="dxa"/>
            <w:tcBorders>
              <w:top w:val="nil"/>
              <w:left w:val="single" w:sz="4" w:space="0" w:color="auto"/>
              <w:bottom w:val="single" w:sz="4" w:space="0" w:color="auto"/>
              <w:right w:val="single" w:sz="8" w:space="0" w:color="auto"/>
            </w:tcBorders>
            <w:shd w:val="clear" w:color="000000" w:fill="D6DCE4"/>
            <w:noWrap/>
            <w:vAlign w:val="center"/>
          </w:tcPr>
          <w:p w14:paraId="1E3399CF" w14:textId="4AB99A9D" w:rsidR="00D8437D" w:rsidRPr="00C41436" w:rsidDel="009C6C55" w:rsidRDefault="00D8437D" w:rsidP="00D8437D">
            <w:pPr>
              <w:jc w:val="right"/>
              <w:rPr>
                <w:del w:id="566" w:author="Marlon Estiven. Ardila Martinez" w:date="2021-09-02T17:33:00Z"/>
                <w:rFonts w:eastAsia="Times New Roman" w:cstheme="minorHAnsi"/>
                <w:color w:val="000000"/>
                <w:lang w:val="es-CO" w:eastAsia="es-CO"/>
              </w:rPr>
            </w:pPr>
            <w:del w:id="567" w:author="Marlon Estiven. Ardila Martinez" w:date="2021-09-02T17:33:00Z">
              <w:r w:rsidRPr="00C41436" w:rsidDel="009C6C55">
                <w:rPr>
                  <w:rFonts w:eastAsia="Times New Roman" w:cstheme="minorHAnsi"/>
                  <w:color w:val="000000"/>
                  <w:lang w:val="es-CO" w:eastAsia="es-CO"/>
                </w:rPr>
                <w:delText>5.371.380</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3CA053D2" w14:textId="4D6D4D2E" w:rsidR="00D8437D" w:rsidRPr="00C41436" w:rsidDel="009C6C55" w:rsidRDefault="00D8437D" w:rsidP="00D8437D">
            <w:pPr>
              <w:jc w:val="right"/>
              <w:rPr>
                <w:del w:id="568" w:author="Marlon Estiven. Ardila Martinez" w:date="2021-09-02T17:33:00Z"/>
                <w:rFonts w:eastAsia="Times New Roman" w:cstheme="minorHAnsi"/>
                <w:color w:val="000000"/>
                <w:lang w:val="es-CO" w:eastAsia="es-CO"/>
              </w:rPr>
            </w:pPr>
            <w:del w:id="569" w:author="Marlon Estiven. Ardila Martinez" w:date="2021-09-02T17:33:00Z">
              <w:r w:rsidRPr="00C41436" w:rsidDel="009C6C55">
                <w:rPr>
                  <w:rFonts w:eastAsia="Times New Roman" w:cstheme="minorHAnsi"/>
                  <w:color w:val="000000"/>
                  <w:lang w:val="es-CO" w:eastAsia="es-CO"/>
                </w:rPr>
                <w:delText>0</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6DBC786A" w14:textId="7536B6DF" w:rsidR="00D8437D" w:rsidRPr="00C41436" w:rsidDel="009C6C55" w:rsidRDefault="00D8437D" w:rsidP="00D8437D">
            <w:pPr>
              <w:jc w:val="right"/>
              <w:rPr>
                <w:del w:id="570" w:author="Marlon Estiven. Ardila Martinez" w:date="2021-09-02T17:33:00Z"/>
                <w:rFonts w:eastAsia="Times New Roman" w:cstheme="minorHAnsi"/>
                <w:color w:val="000000"/>
                <w:lang w:val="es-CO" w:eastAsia="es-CO"/>
              </w:rPr>
            </w:pPr>
            <w:del w:id="571" w:author="Marlon Estiven. Ardila Martinez" w:date="2021-09-02T17:33:00Z">
              <w:r w:rsidRPr="00C41436" w:rsidDel="009C6C55">
                <w:rPr>
                  <w:rFonts w:eastAsia="Times New Roman" w:cstheme="minorHAnsi"/>
                  <w:color w:val="000000"/>
                  <w:lang w:val="es-CO" w:eastAsia="es-CO"/>
                </w:rPr>
                <w:delText>92</w:delText>
              </w:r>
            </w:del>
          </w:p>
        </w:tc>
        <w:tc>
          <w:tcPr>
            <w:tcW w:w="1261" w:type="dxa"/>
            <w:tcBorders>
              <w:top w:val="nil"/>
              <w:left w:val="single" w:sz="4" w:space="0" w:color="auto"/>
              <w:bottom w:val="single" w:sz="4" w:space="0" w:color="auto"/>
              <w:right w:val="single" w:sz="8" w:space="0" w:color="auto"/>
            </w:tcBorders>
            <w:shd w:val="clear" w:color="000000" w:fill="D6DCE4"/>
            <w:noWrap/>
            <w:vAlign w:val="center"/>
          </w:tcPr>
          <w:p w14:paraId="726469D9" w14:textId="4F128F0F" w:rsidR="00D8437D" w:rsidRPr="00C41436" w:rsidDel="009C6C55" w:rsidRDefault="00D8437D" w:rsidP="00D8437D">
            <w:pPr>
              <w:jc w:val="right"/>
              <w:rPr>
                <w:del w:id="572" w:author="Marlon Estiven. Ardila Martinez" w:date="2021-09-02T17:33:00Z"/>
                <w:rFonts w:eastAsia="Times New Roman" w:cstheme="minorHAnsi"/>
                <w:color w:val="000000"/>
                <w:lang w:val="es-CO" w:eastAsia="es-CO"/>
              </w:rPr>
            </w:pPr>
            <w:del w:id="573" w:author="Marlon Estiven. Ardila Martinez" w:date="2021-09-02T17:33:00Z">
              <w:r w:rsidRPr="00C41436" w:rsidDel="009C6C55">
                <w:rPr>
                  <w:rFonts w:eastAsia="Times New Roman" w:cstheme="minorHAnsi"/>
                  <w:color w:val="000000"/>
                  <w:lang w:val="es-CO" w:eastAsia="es-CO"/>
                </w:rPr>
                <w:delText>5.371.380</w:delText>
              </w:r>
            </w:del>
          </w:p>
        </w:tc>
      </w:tr>
      <w:tr w:rsidR="00D8437D" w:rsidRPr="00C41436" w:rsidDel="009C6C55" w14:paraId="7DF71117" w14:textId="4864B1EE" w:rsidTr="002D7979">
        <w:trPr>
          <w:trHeight w:val="315"/>
          <w:del w:id="574" w:author="Marlon Estiven. Ardila Martinez" w:date="2021-09-02T17:33:00Z"/>
        </w:trPr>
        <w:tc>
          <w:tcPr>
            <w:tcW w:w="2666" w:type="dxa"/>
            <w:tcBorders>
              <w:top w:val="nil"/>
              <w:left w:val="single" w:sz="8" w:space="0" w:color="auto"/>
              <w:bottom w:val="single" w:sz="4" w:space="0" w:color="auto"/>
              <w:right w:val="nil"/>
            </w:tcBorders>
            <w:shd w:val="clear" w:color="auto" w:fill="auto"/>
            <w:noWrap/>
            <w:vAlign w:val="center"/>
          </w:tcPr>
          <w:p w14:paraId="053DF231" w14:textId="27300767" w:rsidR="00D8437D" w:rsidRPr="00C41436" w:rsidDel="009C6C55" w:rsidRDefault="00D8437D" w:rsidP="00D8437D">
            <w:pPr>
              <w:rPr>
                <w:del w:id="575" w:author="Marlon Estiven. Ardila Martinez" w:date="2021-09-02T17:33:00Z"/>
                <w:rFonts w:eastAsia="Times New Roman" w:cstheme="minorHAnsi"/>
                <w:color w:val="000000"/>
                <w:lang w:val="en-AU" w:eastAsia="es-CO"/>
              </w:rPr>
            </w:pPr>
            <w:del w:id="576" w:author="Marlon Estiven. Ardila Martinez" w:date="2021-09-02T17:33:00Z">
              <w:r w:rsidRPr="00C41436" w:rsidDel="009C6C55">
                <w:rPr>
                  <w:rFonts w:eastAsia="Times New Roman" w:cstheme="minorHAnsi"/>
                  <w:color w:val="000000"/>
                  <w:lang w:val="en-AU" w:eastAsia="es-CO"/>
                </w:rPr>
                <w:delText>Pending Changes</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3481072F" w14:textId="7898BB61" w:rsidR="00D8437D" w:rsidRPr="00C41436" w:rsidDel="009C6C55" w:rsidRDefault="00D8437D" w:rsidP="00D8437D">
            <w:pPr>
              <w:jc w:val="right"/>
              <w:rPr>
                <w:del w:id="577" w:author="Marlon Estiven. Ardila Martinez" w:date="2021-09-02T17:33:00Z"/>
                <w:rFonts w:eastAsia="Times New Roman" w:cstheme="minorHAnsi"/>
                <w:color w:val="000000"/>
                <w:lang w:val="es-CO" w:eastAsia="es-CO"/>
              </w:rPr>
            </w:pPr>
            <w:del w:id="578" w:author="Marlon Estiven. Ardila Martinez" w:date="2021-09-02T17:33:00Z">
              <w:r w:rsidRPr="00C41436" w:rsidDel="009C6C55">
                <w:rPr>
                  <w:rFonts w:eastAsia="Times New Roman" w:cstheme="minorHAnsi"/>
                  <w:color w:val="000000"/>
                  <w:lang w:val="es-CO" w:eastAsia="es-CO"/>
                </w:rPr>
                <w:delText>0</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54FD778E" w14:textId="16596496" w:rsidR="00D8437D" w:rsidRPr="00C41436" w:rsidDel="009C6C55" w:rsidRDefault="00D8437D" w:rsidP="00D8437D">
            <w:pPr>
              <w:jc w:val="right"/>
              <w:rPr>
                <w:del w:id="579" w:author="Marlon Estiven. Ardila Martinez" w:date="2021-09-02T17:33:00Z"/>
                <w:rFonts w:eastAsia="Times New Roman" w:cstheme="minorHAnsi"/>
                <w:color w:val="000000"/>
                <w:lang w:val="es-CO" w:eastAsia="es-CO"/>
              </w:rPr>
            </w:pPr>
            <w:del w:id="580" w:author="Marlon Estiven. Ardila Martinez" w:date="2021-09-02T17:33:00Z">
              <w:r w:rsidRPr="00C41436" w:rsidDel="009C6C55">
                <w:rPr>
                  <w:rFonts w:eastAsia="Times New Roman" w:cstheme="minorHAnsi"/>
                  <w:color w:val="000000"/>
                  <w:lang w:val="es-CO" w:eastAsia="es-CO"/>
                </w:rPr>
                <w:delText>0</w:delText>
              </w:r>
            </w:del>
          </w:p>
        </w:tc>
        <w:tc>
          <w:tcPr>
            <w:tcW w:w="1261" w:type="dxa"/>
            <w:tcBorders>
              <w:top w:val="nil"/>
              <w:left w:val="single" w:sz="4" w:space="0" w:color="auto"/>
              <w:bottom w:val="single" w:sz="4" w:space="0" w:color="auto"/>
              <w:right w:val="single" w:sz="8" w:space="0" w:color="auto"/>
            </w:tcBorders>
            <w:shd w:val="clear" w:color="auto" w:fill="auto"/>
            <w:noWrap/>
            <w:vAlign w:val="center"/>
          </w:tcPr>
          <w:p w14:paraId="1AE0687E" w14:textId="7E749B24" w:rsidR="00D8437D" w:rsidRPr="00C41436" w:rsidDel="009C6C55" w:rsidRDefault="00D8437D" w:rsidP="00D8437D">
            <w:pPr>
              <w:jc w:val="right"/>
              <w:rPr>
                <w:del w:id="581" w:author="Marlon Estiven. Ardila Martinez" w:date="2021-09-02T17:33:00Z"/>
                <w:rFonts w:eastAsia="Times New Roman" w:cstheme="minorHAnsi"/>
                <w:color w:val="000000"/>
                <w:lang w:val="es-CO" w:eastAsia="es-CO"/>
              </w:rPr>
            </w:pPr>
            <w:del w:id="582" w:author="Marlon Estiven. Ardila Martinez" w:date="2021-09-02T17:33:00Z">
              <w:r w:rsidRPr="00C41436" w:rsidDel="009C6C55">
                <w:rPr>
                  <w:rFonts w:eastAsia="Times New Roman" w:cstheme="minorHAnsi"/>
                  <w:color w:val="000000"/>
                  <w:lang w:val="es-CO" w:eastAsia="es-CO"/>
                </w:rPr>
                <w:delText>82.748</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2E155E73" w14:textId="5A70AD50" w:rsidR="00D8437D" w:rsidRPr="00C41436" w:rsidDel="009C6C55" w:rsidRDefault="00D8437D" w:rsidP="00D8437D">
            <w:pPr>
              <w:jc w:val="right"/>
              <w:rPr>
                <w:del w:id="583" w:author="Marlon Estiven. Ardila Martinez" w:date="2021-09-02T17:33:00Z"/>
                <w:rFonts w:eastAsia="Times New Roman" w:cstheme="minorHAnsi"/>
                <w:color w:val="000000"/>
                <w:lang w:val="es-CO" w:eastAsia="es-CO"/>
              </w:rPr>
            </w:pPr>
            <w:del w:id="584" w:author="Marlon Estiven. Ardila Martinez" w:date="2021-09-02T17:33:00Z">
              <w:r w:rsidRPr="00C41436" w:rsidDel="009C6C55">
                <w:rPr>
                  <w:rFonts w:eastAsia="Times New Roman" w:cstheme="minorHAnsi"/>
                  <w:color w:val="000000"/>
                  <w:lang w:val="es-CO" w:eastAsia="es-CO"/>
                </w:rPr>
                <w:delText>0</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04D52FDB" w14:textId="2FB5AC02" w:rsidR="00D8437D" w:rsidRPr="00C41436" w:rsidDel="009C6C55" w:rsidRDefault="00D8437D" w:rsidP="00D8437D">
            <w:pPr>
              <w:jc w:val="right"/>
              <w:rPr>
                <w:del w:id="585" w:author="Marlon Estiven. Ardila Martinez" w:date="2021-09-02T17:33:00Z"/>
                <w:rFonts w:eastAsia="Times New Roman" w:cstheme="minorHAnsi"/>
                <w:color w:val="000000"/>
                <w:lang w:val="es-CO" w:eastAsia="es-CO"/>
              </w:rPr>
            </w:pPr>
            <w:del w:id="586" w:author="Marlon Estiven. Ardila Martinez" w:date="2021-09-02T17:33:00Z">
              <w:r w:rsidRPr="00C41436" w:rsidDel="009C6C55">
                <w:rPr>
                  <w:rFonts w:eastAsia="Times New Roman" w:cstheme="minorHAnsi"/>
                  <w:color w:val="000000"/>
                  <w:lang w:val="es-CO" w:eastAsia="es-CO"/>
                </w:rPr>
                <w:delText>0</w:delText>
              </w:r>
            </w:del>
          </w:p>
        </w:tc>
        <w:tc>
          <w:tcPr>
            <w:tcW w:w="1261" w:type="dxa"/>
            <w:tcBorders>
              <w:top w:val="nil"/>
              <w:left w:val="single" w:sz="4" w:space="0" w:color="auto"/>
              <w:bottom w:val="single" w:sz="4" w:space="0" w:color="auto"/>
              <w:right w:val="single" w:sz="8" w:space="0" w:color="auto"/>
            </w:tcBorders>
            <w:shd w:val="clear" w:color="auto" w:fill="auto"/>
            <w:noWrap/>
            <w:vAlign w:val="center"/>
          </w:tcPr>
          <w:p w14:paraId="0199A261" w14:textId="67948950" w:rsidR="00D8437D" w:rsidRPr="00C41436" w:rsidDel="009C6C55" w:rsidRDefault="00D8437D" w:rsidP="00D8437D">
            <w:pPr>
              <w:jc w:val="right"/>
              <w:rPr>
                <w:del w:id="587" w:author="Marlon Estiven. Ardila Martinez" w:date="2021-09-02T17:33:00Z"/>
                <w:rFonts w:eastAsia="Times New Roman" w:cstheme="minorHAnsi"/>
                <w:color w:val="000000"/>
                <w:lang w:val="es-CO" w:eastAsia="es-CO"/>
              </w:rPr>
            </w:pPr>
            <w:del w:id="588" w:author="Marlon Estiven. Ardila Martinez" w:date="2021-09-02T17:33:00Z">
              <w:r w:rsidRPr="00C41436" w:rsidDel="009C6C55">
                <w:rPr>
                  <w:rFonts w:eastAsia="Times New Roman" w:cstheme="minorHAnsi"/>
                  <w:color w:val="000000"/>
                  <w:lang w:val="es-CO" w:eastAsia="es-CO"/>
                </w:rPr>
                <w:delText>82.748</w:delText>
              </w:r>
            </w:del>
          </w:p>
        </w:tc>
      </w:tr>
      <w:tr w:rsidR="00D8437D" w:rsidRPr="00C41436" w:rsidDel="009C6C55" w14:paraId="12927A9F" w14:textId="1068A035" w:rsidTr="002D7979">
        <w:trPr>
          <w:trHeight w:val="315"/>
          <w:del w:id="589" w:author="Marlon Estiven. Ardila Martinez" w:date="2021-09-02T17:33:00Z"/>
        </w:trPr>
        <w:tc>
          <w:tcPr>
            <w:tcW w:w="2666" w:type="dxa"/>
            <w:tcBorders>
              <w:top w:val="nil"/>
              <w:left w:val="single" w:sz="8" w:space="0" w:color="auto"/>
              <w:bottom w:val="single" w:sz="4" w:space="0" w:color="auto"/>
              <w:right w:val="nil"/>
            </w:tcBorders>
            <w:shd w:val="clear" w:color="000000" w:fill="D6DCE4"/>
            <w:noWrap/>
            <w:vAlign w:val="center"/>
          </w:tcPr>
          <w:p w14:paraId="0A57A5DB" w14:textId="5A0AD891" w:rsidR="00D8437D" w:rsidRPr="00C41436" w:rsidDel="009C6C55" w:rsidRDefault="00D8437D" w:rsidP="00D8437D">
            <w:pPr>
              <w:rPr>
                <w:del w:id="590" w:author="Marlon Estiven. Ardila Martinez" w:date="2021-09-02T17:33:00Z"/>
                <w:rFonts w:eastAsia="Times New Roman" w:cstheme="minorHAnsi"/>
                <w:color w:val="000000"/>
                <w:lang w:val="en-AU" w:eastAsia="es-CO"/>
              </w:rPr>
            </w:pPr>
            <w:del w:id="591" w:author="Marlon Estiven. Ardila Martinez" w:date="2021-09-02T17:33:00Z">
              <w:r w:rsidRPr="00C41436" w:rsidDel="009C6C55">
                <w:rPr>
                  <w:rFonts w:eastAsia="Times New Roman" w:cstheme="minorHAnsi"/>
                  <w:color w:val="000000"/>
                  <w:lang w:val="en-AU" w:eastAsia="es-CO"/>
                </w:rPr>
                <w:delText>Workspaces</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5F82835F" w14:textId="6D231C19" w:rsidR="00D8437D" w:rsidRPr="00C41436" w:rsidDel="009C6C55" w:rsidRDefault="00D8437D" w:rsidP="00D8437D">
            <w:pPr>
              <w:jc w:val="right"/>
              <w:rPr>
                <w:del w:id="592" w:author="Marlon Estiven. Ardila Martinez" w:date="2021-09-02T17:33:00Z"/>
                <w:rFonts w:eastAsia="Times New Roman" w:cstheme="minorHAnsi"/>
                <w:color w:val="000000"/>
                <w:lang w:val="es-CO" w:eastAsia="es-CO"/>
              </w:rPr>
            </w:pPr>
            <w:del w:id="593" w:author="Marlon Estiven. Ardila Martinez" w:date="2021-09-02T17:33:00Z">
              <w:r w:rsidRPr="00C41436" w:rsidDel="009C6C55">
                <w:rPr>
                  <w:rFonts w:eastAsia="Times New Roman" w:cstheme="minorHAnsi"/>
                  <w:color w:val="000000"/>
                  <w:lang w:val="es-CO" w:eastAsia="es-CO"/>
                </w:rPr>
                <w:delText>15</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2CF6B1EC" w14:textId="76F9DAB9" w:rsidR="00D8437D" w:rsidRPr="00C41436" w:rsidDel="009C6C55" w:rsidRDefault="00D8437D" w:rsidP="00D8437D">
            <w:pPr>
              <w:jc w:val="right"/>
              <w:rPr>
                <w:del w:id="594" w:author="Marlon Estiven. Ardila Martinez" w:date="2021-09-02T17:33:00Z"/>
                <w:rFonts w:eastAsia="Times New Roman" w:cstheme="minorHAnsi"/>
                <w:color w:val="000000"/>
                <w:lang w:val="es-CO" w:eastAsia="es-CO"/>
              </w:rPr>
            </w:pPr>
            <w:del w:id="595" w:author="Marlon Estiven. Ardila Martinez" w:date="2021-09-02T17:33:00Z">
              <w:r w:rsidRPr="00C41436" w:rsidDel="009C6C55">
                <w:rPr>
                  <w:rFonts w:eastAsia="Times New Roman" w:cstheme="minorHAnsi"/>
                  <w:color w:val="000000"/>
                  <w:lang w:val="es-CO" w:eastAsia="es-CO"/>
                </w:rPr>
                <w:delText>49</w:delText>
              </w:r>
            </w:del>
          </w:p>
        </w:tc>
        <w:tc>
          <w:tcPr>
            <w:tcW w:w="1261" w:type="dxa"/>
            <w:tcBorders>
              <w:top w:val="nil"/>
              <w:left w:val="single" w:sz="4" w:space="0" w:color="auto"/>
              <w:bottom w:val="single" w:sz="4" w:space="0" w:color="auto"/>
              <w:right w:val="single" w:sz="8" w:space="0" w:color="auto"/>
            </w:tcBorders>
            <w:shd w:val="clear" w:color="000000" w:fill="D6DCE4"/>
            <w:noWrap/>
            <w:vAlign w:val="center"/>
          </w:tcPr>
          <w:p w14:paraId="0F147F7B" w14:textId="6A48DDEC" w:rsidR="00D8437D" w:rsidRPr="00C41436" w:rsidDel="009C6C55" w:rsidRDefault="00D8437D" w:rsidP="00D8437D">
            <w:pPr>
              <w:jc w:val="right"/>
              <w:rPr>
                <w:del w:id="596" w:author="Marlon Estiven. Ardila Martinez" w:date="2021-09-02T17:33:00Z"/>
                <w:rFonts w:eastAsia="Times New Roman" w:cstheme="minorHAnsi"/>
                <w:color w:val="000000"/>
                <w:lang w:val="es-CO" w:eastAsia="es-CO"/>
              </w:rPr>
            </w:pPr>
            <w:del w:id="597" w:author="Marlon Estiven. Ardila Martinez" w:date="2021-09-02T17:33:00Z">
              <w:r w:rsidRPr="00C41436" w:rsidDel="009C6C55">
                <w:rPr>
                  <w:rFonts w:eastAsia="Times New Roman" w:cstheme="minorHAnsi"/>
                  <w:color w:val="000000"/>
                  <w:lang w:val="es-CO" w:eastAsia="es-CO"/>
                </w:rPr>
                <w:delText>5.641</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206B55DF" w14:textId="0876842C" w:rsidR="00D8437D" w:rsidRPr="00C41436" w:rsidDel="009C6C55" w:rsidRDefault="00D8437D" w:rsidP="00D8437D">
            <w:pPr>
              <w:jc w:val="right"/>
              <w:rPr>
                <w:del w:id="598" w:author="Marlon Estiven. Ardila Martinez" w:date="2021-09-02T17:33:00Z"/>
                <w:rFonts w:eastAsia="Times New Roman" w:cstheme="minorHAnsi"/>
                <w:color w:val="000000"/>
                <w:lang w:val="es-CO" w:eastAsia="es-CO"/>
              </w:rPr>
            </w:pPr>
            <w:del w:id="599" w:author="Marlon Estiven. Ardila Martinez" w:date="2021-09-02T17:33:00Z">
              <w:r w:rsidRPr="00C41436" w:rsidDel="009C6C55">
                <w:rPr>
                  <w:rFonts w:eastAsia="Times New Roman" w:cstheme="minorHAnsi"/>
                  <w:color w:val="000000"/>
                  <w:lang w:val="es-CO" w:eastAsia="es-CO"/>
                </w:rPr>
                <w:delText>15</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50CA0ABA" w14:textId="45B952DE" w:rsidR="00D8437D" w:rsidRPr="00C41436" w:rsidDel="009C6C55" w:rsidRDefault="00D8437D" w:rsidP="00D8437D">
            <w:pPr>
              <w:jc w:val="right"/>
              <w:rPr>
                <w:del w:id="600" w:author="Marlon Estiven. Ardila Martinez" w:date="2021-09-02T17:33:00Z"/>
                <w:rFonts w:eastAsia="Times New Roman" w:cstheme="minorHAnsi"/>
                <w:color w:val="000000"/>
                <w:lang w:val="es-CO" w:eastAsia="es-CO"/>
              </w:rPr>
            </w:pPr>
            <w:del w:id="601" w:author="Marlon Estiven. Ardila Martinez" w:date="2021-09-02T17:33:00Z">
              <w:r w:rsidRPr="00C41436" w:rsidDel="009C6C55">
                <w:rPr>
                  <w:rFonts w:eastAsia="Times New Roman" w:cstheme="minorHAnsi"/>
                  <w:color w:val="000000"/>
                  <w:lang w:val="es-CO" w:eastAsia="es-CO"/>
                </w:rPr>
                <w:delText>49</w:delText>
              </w:r>
            </w:del>
          </w:p>
        </w:tc>
        <w:tc>
          <w:tcPr>
            <w:tcW w:w="1261" w:type="dxa"/>
            <w:tcBorders>
              <w:top w:val="nil"/>
              <w:left w:val="single" w:sz="4" w:space="0" w:color="auto"/>
              <w:bottom w:val="single" w:sz="4" w:space="0" w:color="auto"/>
              <w:right w:val="single" w:sz="8" w:space="0" w:color="auto"/>
            </w:tcBorders>
            <w:shd w:val="clear" w:color="000000" w:fill="D6DCE4"/>
            <w:noWrap/>
            <w:vAlign w:val="center"/>
          </w:tcPr>
          <w:p w14:paraId="720A5CAE" w14:textId="71ACE20A" w:rsidR="00D8437D" w:rsidRPr="00C41436" w:rsidDel="009C6C55" w:rsidRDefault="00D8437D" w:rsidP="00D8437D">
            <w:pPr>
              <w:jc w:val="right"/>
              <w:rPr>
                <w:del w:id="602" w:author="Marlon Estiven. Ardila Martinez" w:date="2021-09-02T17:33:00Z"/>
                <w:rFonts w:eastAsia="Times New Roman" w:cstheme="minorHAnsi"/>
                <w:color w:val="000000"/>
                <w:lang w:val="es-CO" w:eastAsia="es-CO"/>
              </w:rPr>
            </w:pPr>
            <w:del w:id="603" w:author="Marlon Estiven. Ardila Martinez" w:date="2021-09-02T17:33:00Z">
              <w:r w:rsidRPr="00C41436" w:rsidDel="009C6C55">
                <w:rPr>
                  <w:rFonts w:eastAsia="Times New Roman" w:cstheme="minorHAnsi"/>
                  <w:color w:val="000000"/>
                  <w:lang w:val="es-CO" w:eastAsia="es-CO"/>
                </w:rPr>
                <w:delText>5.641</w:delText>
              </w:r>
            </w:del>
          </w:p>
        </w:tc>
      </w:tr>
      <w:tr w:rsidR="00D8437D" w:rsidRPr="00C41436" w:rsidDel="009C6C55" w14:paraId="0D5E8FF4" w14:textId="7DDE60D2" w:rsidTr="002D7979">
        <w:trPr>
          <w:trHeight w:val="315"/>
          <w:del w:id="604" w:author="Marlon Estiven. Ardila Martinez" w:date="2021-09-02T17:33:00Z"/>
        </w:trPr>
        <w:tc>
          <w:tcPr>
            <w:tcW w:w="2666" w:type="dxa"/>
            <w:tcBorders>
              <w:top w:val="nil"/>
              <w:left w:val="single" w:sz="8" w:space="0" w:color="auto"/>
              <w:bottom w:val="single" w:sz="4" w:space="0" w:color="auto"/>
              <w:right w:val="nil"/>
            </w:tcBorders>
            <w:shd w:val="clear" w:color="auto" w:fill="auto"/>
            <w:noWrap/>
            <w:vAlign w:val="center"/>
          </w:tcPr>
          <w:p w14:paraId="1876DF89" w14:textId="18D6CD6D" w:rsidR="00D8437D" w:rsidRPr="00C41436" w:rsidDel="009C6C55" w:rsidRDefault="00D8437D" w:rsidP="00D8437D">
            <w:pPr>
              <w:rPr>
                <w:del w:id="605" w:author="Marlon Estiven. Ardila Martinez" w:date="2021-09-02T17:33:00Z"/>
                <w:rFonts w:eastAsia="Times New Roman" w:cstheme="minorHAnsi"/>
                <w:color w:val="000000"/>
                <w:lang w:val="en-AU" w:eastAsia="es-CO"/>
              </w:rPr>
            </w:pPr>
            <w:del w:id="606" w:author="Marlon Estiven. Ardila Martinez" w:date="2021-09-02T17:33:00Z">
              <w:r w:rsidRPr="00C41436" w:rsidDel="009C6C55">
                <w:rPr>
                  <w:rFonts w:eastAsia="Times New Roman" w:cstheme="minorHAnsi"/>
                  <w:color w:val="000000"/>
                  <w:lang w:val="en-AU" w:eastAsia="es-CO"/>
                </w:rPr>
                <w:delText>Local Copies</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236A3FF8" w14:textId="03937C9C" w:rsidR="00D8437D" w:rsidRPr="00C41436" w:rsidDel="009C6C55" w:rsidRDefault="00D8437D" w:rsidP="00D8437D">
            <w:pPr>
              <w:jc w:val="right"/>
              <w:rPr>
                <w:del w:id="607" w:author="Marlon Estiven. Ardila Martinez" w:date="2021-09-02T17:33:00Z"/>
                <w:rFonts w:eastAsia="Times New Roman" w:cstheme="minorHAnsi"/>
                <w:color w:val="000000"/>
                <w:lang w:val="es-CO" w:eastAsia="es-CO"/>
              </w:rPr>
            </w:pPr>
            <w:del w:id="608" w:author="Marlon Estiven. Ardila Martinez" w:date="2021-09-02T17:33:00Z">
              <w:r w:rsidRPr="00C41436" w:rsidDel="009C6C55">
                <w:rPr>
                  <w:rFonts w:eastAsia="Times New Roman" w:cstheme="minorHAnsi"/>
                  <w:color w:val="000000"/>
                  <w:lang w:val="es-CO" w:eastAsia="es-CO"/>
                </w:rPr>
                <w:delText>1</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3E24E596" w14:textId="4C200E04" w:rsidR="00D8437D" w:rsidRPr="00C41436" w:rsidDel="009C6C55" w:rsidRDefault="00D8437D" w:rsidP="00D8437D">
            <w:pPr>
              <w:jc w:val="right"/>
              <w:rPr>
                <w:del w:id="609" w:author="Marlon Estiven. Ardila Martinez" w:date="2021-09-02T17:33:00Z"/>
                <w:rFonts w:eastAsia="Times New Roman" w:cstheme="minorHAnsi"/>
                <w:color w:val="000000"/>
                <w:lang w:val="es-CO" w:eastAsia="es-CO"/>
              </w:rPr>
            </w:pPr>
            <w:del w:id="610" w:author="Marlon Estiven. Ardila Martinez" w:date="2021-09-02T17:33:00Z">
              <w:r w:rsidRPr="00C41436" w:rsidDel="009C6C55">
                <w:rPr>
                  <w:rFonts w:eastAsia="Times New Roman" w:cstheme="minorHAnsi"/>
                  <w:color w:val="000000"/>
                  <w:lang w:val="es-CO" w:eastAsia="es-CO"/>
                </w:rPr>
                <w:delText>2.469</w:delText>
              </w:r>
            </w:del>
          </w:p>
        </w:tc>
        <w:tc>
          <w:tcPr>
            <w:tcW w:w="1261" w:type="dxa"/>
            <w:tcBorders>
              <w:top w:val="nil"/>
              <w:left w:val="single" w:sz="4" w:space="0" w:color="auto"/>
              <w:bottom w:val="single" w:sz="4" w:space="0" w:color="auto"/>
              <w:right w:val="single" w:sz="8" w:space="0" w:color="auto"/>
            </w:tcBorders>
            <w:shd w:val="clear" w:color="auto" w:fill="auto"/>
            <w:noWrap/>
            <w:vAlign w:val="center"/>
          </w:tcPr>
          <w:p w14:paraId="288872D3" w14:textId="04C682C7" w:rsidR="00D8437D" w:rsidRPr="00C41436" w:rsidDel="009C6C55" w:rsidRDefault="00D8437D" w:rsidP="00D8437D">
            <w:pPr>
              <w:jc w:val="right"/>
              <w:rPr>
                <w:del w:id="611" w:author="Marlon Estiven. Ardila Martinez" w:date="2021-09-02T17:33:00Z"/>
                <w:rFonts w:eastAsia="Times New Roman" w:cstheme="minorHAnsi"/>
                <w:color w:val="000000"/>
                <w:lang w:val="es-CO" w:eastAsia="es-CO"/>
              </w:rPr>
            </w:pPr>
            <w:del w:id="612" w:author="Marlon Estiven. Ardila Martinez" w:date="2021-09-02T17:33:00Z">
              <w:r w:rsidRPr="00C41436" w:rsidDel="009C6C55">
                <w:rPr>
                  <w:rFonts w:eastAsia="Times New Roman" w:cstheme="minorHAnsi"/>
                  <w:color w:val="000000"/>
                  <w:lang w:val="es-CO" w:eastAsia="es-CO"/>
                </w:rPr>
                <w:delText>61.361.446</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15A9DF7F" w14:textId="4E93BF2B" w:rsidR="00D8437D" w:rsidRPr="00C41436" w:rsidDel="009C6C55" w:rsidRDefault="00D8437D" w:rsidP="00D8437D">
            <w:pPr>
              <w:jc w:val="right"/>
              <w:rPr>
                <w:del w:id="613" w:author="Marlon Estiven. Ardila Martinez" w:date="2021-09-02T17:33:00Z"/>
                <w:rFonts w:eastAsia="Times New Roman" w:cstheme="minorHAnsi"/>
                <w:color w:val="000000"/>
                <w:lang w:val="es-CO" w:eastAsia="es-CO"/>
              </w:rPr>
            </w:pPr>
            <w:del w:id="614" w:author="Marlon Estiven. Ardila Martinez" w:date="2021-09-02T17:33:00Z">
              <w:r w:rsidRPr="00C41436" w:rsidDel="009C6C55">
                <w:rPr>
                  <w:rFonts w:eastAsia="Times New Roman" w:cstheme="minorHAnsi"/>
                  <w:color w:val="000000"/>
                  <w:lang w:val="es-CO" w:eastAsia="es-CO"/>
                </w:rPr>
                <w:delText>1</w:delText>
              </w:r>
            </w:del>
          </w:p>
        </w:tc>
        <w:tc>
          <w:tcPr>
            <w:tcW w:w="648" w:type="dxa"/>
            <w:tcBorders>
              <w:top w:val="nil"/>
              <w:left w:val="single" w:sz="4" w:space="0" w:color="auto"/>
              <w:bottom w:val="single" w:sz="4" w:space="0" w:color="auto"/>
              <w:right w:val="single" w:sz="8" w:space="0" w:color="auto"/>
            </w:tcBorders>
            <w:shd w:val="clear" w:color="auto" w:fill="auto"/>
            <w:noWrap/>
            <w:vAlign w:val="center"/>
          </w:tcPr>
          <w:p w14:paraId="30EFD29F" w14:textId="1519BB47" w:rsidR="00D8437D" w:rsidRPr="00C41436" w:rsidDel="009C6C55" w:rsidRDefault="00D8437D" w:rsidP="00D8437D">
            <w:pPr>
              <w:jc w:val="right"/>
              <w:rPr>
                <w:del w:id="615" w:author="Marlon Estiven. Ardila Martinez" w:date="2021-09-02T17:33:00Z"/>
                <w:rFonts w:eastAsia="Times New Roman" w:cstheme="minorHAnsi"/>
                <w:color w:val="000000"/>
                <w:lang w:val="es-CO" w:eastAsia="es-CO"/>
              </w:rPr>
            </w:pPr>
            <w:del w:id="616" w:author="Marlon Estiven. Ardila Martinez" w:date="2021-09-02T17:33:00Z">
              <w:r w:rsidRPr="00C41436" w:rsidDel="009C6C55">
                <w:rPr>
                  <w:rFonts w:eastAsia="Times New Roman" w:cstheme="minorHAnsi"/>
                  <w:color w:val="000000"/>
                  <w:lang w:val="es-CO" w:eastAsia="es-CO"/>
                </w:rPr>
                <w:delText>2.469</w:delText>
              </w:r>
            </w:del>
          </w:p>
        </w:tc>
        <w:tc>
          <w:tcPr>
            <w:tcW w:w="1261" w:type="dxa"/>
            <w:tcBorders>
              <w:top w:val="nil"/>
              <w:left w:val="single" w:sz="4" w:space="0" w:color="auto"/>
              <w:bottom w:val="single" w:sz="4" w:space="0" w:color="auto"/>
              <w:right w:val="single" w:sz="8" w:space="0" w:color="auto"/>
            </w:tcBorders>
            <w:shd w:val="clear" w:color="auto" w:fill="auto"/>
            <w:noWrap/>
            <w:vAlign w:val="center"/>
          </w:tcPr>
          <w:p w14:paraId="7B6FDC2C" w14:textId="1732406D" w:rsidR="00D8437D" w:rsidRPr="00C41436" w:rsidDel="009C6C55" w:rsidRDefault="00D8437D" w:rsidP="00D8437D">
            <w:pPr>
              <w:jc w:val="right"/>
              <w:rPr>
                <w:del w:id="617" w:author="Marlon Estiven. Ardila Martinez" w:date="2021-09-02T17:33:00Z"/>
                <w:rFonts w:eastAsia="Times New Roman" w:cstheme="minorHAnsi"/>
                <w:color w:val="000000"/>
                <w:lang w:val="es-CO" w:eastAsia="es-CO"/>
              </w:rPr>
            </w:pPr>
            <w:del w:id="618" w:author="Marlon Estiven. Ardila Martinez" w:date="2021-09-02T17:33:00Z">
              <w:r w:rsidRPr="00C41436" w:rsidDel="009C6C55">
                <w:rPr>
                  <w:rFonts w:eastAsia="Times New Roman" w:cstheme="minorHAnsi"/>
                  <w:color w:val="000000"/>
                  <w:lang w:val="es-CO" w:eastAsia="es-CO"/>
                </w:rPr>
                <w:delText>61.361.446</w:delText>
              </w:r>
            </w:del>
          </w:p>
        </w:tc>
      </w:tr>
      <w:tr w:rsidR="00D8437D" w:rsidRPr="00C41436" w:rsidDel="009C6C55" w14:paraId="5C79DAAF" w14:textId="7F370F70" w:rsidTr="002D7979">
        <w:trPr>
          <w:trHeight w:val="315"/>
          <w:del w:id="619" w:author="Marlon Estiven. Ardila Martinez" w:date="2021-09-02T17:33:00Z"/>
        </w:trPr>
        <w:tc>
          <w:tcPr>
            <w:tcW w:w="2666" w:type="dxa"/>
            <w:tcBorders>
              <w:top w:val="nil"/>
              <w:left w:val="single" w:sz="8" w:space="0" w:color="auto"/>
              <w:bottom w:val="single" w:sz="4" w:space="0" w:color="auto"/>
              <w:right w:val="nil"/>
            </w:tcBorders>
            <w:shd w:val="clear" w:color="000000" w:fill="D6DCE4"/>
            <w:noWrap/>
            <w:vAlign w:val="center"/>
          </w:tcPr>
          <w:p w14:paraId="7FC542CD" w14:textId="57356694" w:rsidR="00D8437D" w:rsidRPr="00C41436" w:rsidDel="009C6C55" w:rsidRDefault="00D8437D" w:rsidP="00D8437D">
            <w:pPr>
              <w:rPr>
                <w:del w:id="620" w:author="Marlon Estiven. Ardila Martinez" w:date="2021-09-02T17:33:00Z"/>
                <w:rFonts w:eastAsia="Times New Roman" w:cstheme="minorHAnsi"/>
                <w:color w:val="000000"/>
                <w:lang w:val="en-AU" w:eastAsia="es-CO"/>
              </w:rPr>
            </w:pPr>
            <w:del w:id="621" w:author="Marlon Estiven. Ardila Martinez" w:date="2021-09-02T17:33:00Z">
              <w:r w:rsidRPr="00C41436" w:rsidDel="009C6C55">
                <w:rPr>
                  <w:rFonts w:eastAsia="Times New Roman" w:cstheme="minorHAnsi"/>
                  <w:color w:val="000000"/>
                  <w:lang w:val="en-AU" w:eastAsia="es-CO"/>
                </w:rPr>
                <w:delText>vNext Build Definition</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4DA0B765" w14:textId="36AD1335" w:rsidR="00D8437D" w:rsidRPr="00C41436" w:rsidDel="009C6C55" w:rsidRDefault="00D8437D" w:rsidP="00D8437D">
            <w:pPr>
              <w:jc w:val="right"/>
              <w:rPr>
                <w:del w:id="622" w:author="Marlon Estiven. Ardila Martinez" w:date="2021-09-02T17:33:00Z"/>
                <w:rFonts w:eastAsia="Times New Roman" w:cstheme="minorHAnsi"/>
                <w:color w:val="000000"/>
                <w:lang w:val="es-CO" w:eastAsia="es-CO"/>
              </w:rPr>
            </w:pPr>
            <w:del w:id="623" w:author="Marlon Estiven. Ardila Martinez" w:date="2021-09-02T17:33:00Z">
              <w:r w:rsidRPr="00C41436" w:rsidDel="009C6C55">
                <w:rPr>
                  <w:rFonts w:eastAsia="Times New Roman" w:cstheme="minorHAnsi"/>
                  <w:color w:val="000000"/>
                  <w:lang w:val="es-CO" w:eastAsia="es-CO"/>
                </w:rPr>
                <w:delText>10</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29A88086" w14:textId="28C6B11F" w:rsidR="00D8437D" w:rsidRPr="00C41436" w:rsidDel="009C6C55" w:rsidRDefault="00D8437D" w:rsidP="00D8437D">
            <w:pPr>
              <w:jc w:val="right"/>
              <w:rPr>
                <w:del w:id="624" w:author="Marlon Estiven. Ardila Martinez" w:date="2021-09-02T17:33:00Z"/>
                <w:rFonts w:eastAsia="Times New Roman" w:cstheme="minorHAnsi"/>
                <w:color w:val="000000"/>
                <w:lang w:val="es-CO" w:eastAsia="es-CO"/>
              </w:rPr>
            </w:pPr>
            <w:del w:id="625" w:author="Marlon Estiven. Ardila Martinez" w:date="2021-09-02T17:33:00Z">
              <w:r w:rsidRPr="00C41436" w:rsidDel="009C6C55">
                <w:rPr>
                  <w:rFonts w:eastAsia="Times New Roman" w:cstheme="minorHAnsi"/>
                  <w:color w:val="000000"/>
                  <w:lang w:val="es-CO" w:eastAsia="es-CO"/>
                </w:rPr>
                <w:delText>26</w:delText>
              </w:r>
            </w:del>
          </w:p>
        </w:tc>
        <w:tc>
          <w:tcPr>
            <w:tcW w:w="1261" w:type="dxa"/>
            <w:tcBorders>
              <w:top w:val="nil"/>
              <w:left w:val="single" w:sz="4" w:space="0" w:color="auto"/>
              <w:bottom w:val="single" w:sz="4" w:space="0" w:color="auto"/>
              <w:right w:val="single" w:sz="8" w:space="0" w:color="auto"/>
            </w:tcBorders>
            <w:shd w:val="clear" w:color="000000" w:fill="D6DCE4"/>
            <w:noWrap/>
            <w:vAlign w:val="center"/>
          </w:tcPr>
          <w:p w14:paraId="40575E8F" w14:textId="6985B612" w:rsidR="00D8437D" w:rsidRPr="00C41436" w:rsidDel="009C6C55" w:rsidRDefault="00D8437D" w:rsidP="00D8437D">
            <w:pPr>
              <w:jc w:val="right"/>
              <w:rPr>
                <w:del w:id="626" w:author="Marlon Estiven. Ardila Martinez" w:date="2021-09-02T17:33:00Z"/>
                <w:rFonts w:eastAsia="Times New Roman" w:cstheme="minorHAnsi"/>
                <w:color w:val="000000"/>
                <w:lang w:val="es-CO" w:eastAsia="es-CO"/>
              </w:rPr>
            </w:pPr>
            <w:del w:id="627" w:author="Marlon Estiven. Ardila Martinez" w:date="2021-09-02T17:33:00Z">
              <w:r w:rsidRPr="00C41436" w:rsidDel="009C6C55">
                <w:rPr>
                  <w:rFonts w:eastAsia="Times New Roman" w:cstheme="minorHAnsi"/>
                  <w:color w:val="000000"/>
                  <w:lang w:val="es-CO" w:eastAsia="es-CO"/>
                </w:rPr>
                <w:delText>691</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72D37188" w14:textId="49A6B924" w:rsidR="00D8437D" w:rsidRPr="00C41436" w:rsidDel="009C6C55" w:rsidRDefault="00D8437D" w:rsidP="00D8437D">
            <w:pPr>
              <w:jc w:val="right"/>
              <w:rPr>
                <w:del w:id="628" w:author="Marlon Estiven. Ardila Martinez" w:date="2021-09-02T17:33:00Z"/>
                <w:rFonts w:eastAsia="Times New Roman" w:cstheme="minorHAnsi"/>
                <w:color w:val="000000"/>
                <w:lang w:val="es-CO" w:eastAsia="es-CO"/>
              </w:rPr>
            </w:pPr>
            <w:del w:id="629" w:author="Marlon Estiven. Ardila Martinez" w:date="2021-09-02T17:33:00Z">
              <w:r w:rsidRPr="00C41436" w:rsidDel="009C6C55">
                <w:rPr>
                  <w:rFonts w:eastAsia="Times New Roman" w:cstheme="minorHAnsi"/>
                  <w:color w:val="000000"/>
                  <w:lang w:val="es-CO" w:eastAsia="es-CO"/>
                </w:rPr>
                <w:delText>10</w:delText>
              </w:r>
            </w:del>
          </w:p>
        </w:tc>
        <w:tc>
          <w:tcPr>
            <w:tcW w:w="648" w:type="dxa"/>
            <w:tcBorders>
              <w:top w:val="nil"/>
              <w:left w:val="single" w:sz="4" w:space="0" w:color="auto"/>
              <w:bottom w:val="single" w:sz="4" w:space="0" w:color="auto"/>
              <w:right w:val="single" w:sz="8" w:space="0" w:color="auto"/>
            </w:tcBorders>
            <w:shd w:val="clear" w:color="000000" w:fill="D6DCE4"/>
            <w:noWrap/>
            <w:vAlign w:val="center"/>
          </w:tcPr>
          <w:p w14:paraId="34B76997" w14:textId="1C19636F" w:rsidR="00D8437D" w:rsidRPr="00C41436" w:rsidDel="009C6C55" w:rsidRDefault="00D8437D" w:rsidP="00D8437D">
            <w:pPr>
              <w:jc w:val="right"/>
              <w:rPr>
                <w:del w:id="630" w:author="Marlon Estiven. Ardila Martinez" w:date="2021-09-02T17:33:00Z"/>
                <w:rFonts w:eastAsia="Times New Roman" w:cstheme="minorHAnsi"/>
                <w:color w:val="000000"/>
                <w:lang w:val="es-CO" w:eastAsia="es-CO"/>
              </w:rPr>
            </w:pPr>
            <w:del w:id="631" w:author="Marlon Estiven. Ardila Martinez" w:date="2021-09-02T17:33:00Z">
              <w:r w:rsidRPr="00C41436" w:rsidDel="009C6C55">
                <w:rPr>
                  <w:rFonts w:eastAsia="Times New Roman" w:cstheme="minorHAnsi"/>
                  <w:color w:val="000000"/>
                  <w:lang w:val="es-CO" w:eastAsia="es-CO"/>
                </w:rPr>
                <w:delText>26</w:delText>
              </w:r>
            </w:del>
          </w:p>
        </w:tc>
        <w:tc>
          <w:tcPr>
            <w:tcW w:w="1261" w:type="dxa"/>
            <w:tcBorders>
              <w:top w:val="nil"/>
              <w:left w:val="single" w:sz="4" w:space="0" w:color="auto"/>
              <w:bottom w:val="single" w:sz="4" w:space="0" w:color="auto"/>
              <w:right w:val="single" w:sz="8" w:space="0" w:color="auto"/>
            </w:tcBorders>
            <w:shd w:val="clear" w:color="000000" w:fill="D6DCE4"/>
            <w:noWrap/>
            <w:vAlign w:val="center"/>
          </w:tcPr>
          <w:p w14:paraId="7B5A9101" w14:textId="15086C7F" w:rsidR="00D8437D" w:rsidRPr="00C41436" w:rsidDel="009C6C55" w:rsidRDefault="00D8437D" w:rsidP="00D8437D">
            <w:pPr>
              <w:jc w:val="right"/>
              <w:rPr>
                <w:del w:id="632" w:author="Marlon Estiven. Ardila Martinez" w:date="2021-09-02T17:33:00Z"/>
                <w:rFonts w:eastAsia="Times New Roman" w:cstheme="minorHAnsi"/>
                <w:color w:val="000000"/>
                <w:lang w:val="es-CO" w:eastAsia="es-CO"/>
              </w:rPr>
            </w:pPr>
            <w:del w:id="633" w:author="Marlon Estiven. Ardila Martinez" w:date="2021-09-02T17:33:00Z">
              <w:r w:rsidRPr="00C41436" w:rsidDel="009C6C55">
                <w:rPr>
                  <w:rFonts w:eastAsia="Times New Roman" w:cstheme="minorHAnsi"/>
                  <w:color w:val="000000"/>
                  <w:lang w:val="es-CO" w:eastAsia="es-CO"/>
                </w:rPr>
                <w:delText>691</w:delText>
              </w:r>
            </w:del>
          </w:p>
        </w:tc>
      </w:tr>
    </w:tbl>
    <w:p w14:paraId="67611108" w14:textId="2D76FAC5" w:rsidR="000A2FF7" w:rsidRDefault="000A2FF7" w:rsidP="00B90D9B">
      <w:pPr>
        <w:jc w:val="both"/>
        <w:rPr>
          <w:rFonts w:cstheme="minorHAnsi"/>
        </w:rPr>
      </w:pPr>
    </w:p>
    <w:p w14:paraId="487F2FAF" w14:textId="77777777" w:rsidR="005D3C5E" w:rsidRPr="00C41436" w:rsidRDefault="005D3C5E" w:rsidP="00B90D9B">
      <w:pPr>
        <w:jc w:val="both"/>
        <w:rPr>
          <w:rFonts w:cstheme="minorHAnsi"/>
        </w:rPr>
      </w:pPr>
    </w:p>
    <w:p w14:paraId="39BE4C1E" w14:textId="159079AB" w:rsidR="00461EA2" w:rsidRPr="00C41436" w:rsidRDefault="0021269B">
      <w:pPr>
        <w:jc w:val="center"/>
        <w:rPr>
          <w:rFonts w:cstheme="minorHAnsi"/>
        </w:rPr>
        <w:pPrChange w:id="634" w:author="Marlon Estiven. Ardila Martinez" w:date="2021-09-02T17:34:00Z">
          <w:pPr>
            <w:jc w:val="both"/>
          </w:pPr>
        </w:pPrChange>
      </w:pPr>
      <w:ins w:id="635" w:author="Marlon Estiven. Ardila Martinez" w:date="2021-09-03T12:33:00Z">
        <w:r w:rsidRPr="0021269B">
          <w:drawing>
            <wp:inline distT="0" distB="0" distL="0" distR="0" wp14:anchorId="76C3678D" wp14:editId="20DFA3BE">
              <wp:extent cx="5612130" cy="14751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475105"/>
                      </a:xfrm>
                      <a:prstGeom prst="rect">
                        <a:avLst/>
                      </a:prstGeom>
                      <a:noFill/>
                      <a:ln>
                        <a:noFill/>
                      </a:ln>
                    </pic:spPr>
                  </pic:pic>
                </a:graphicData>
              </a:graphic>
            </wp:inline>
          </w:drawing>
        </w:r>
      </w:ins>
    </w:p>
    <w:tbl>
      <w:tblPr>
        <w:tblW w:w="7760" w:type="dxa"/>
        <w:tblCellMar>
          <w:left w:w="70" w:type="dxa"/>
          <w:right w:w="70" w:type="dxa"/>
        </w:tblCellMar>
        <w:tblLook w:val="04A0" w:firstRow="1" w:lastRow="0" w:firstColumn="1" w:lastColumn="0" w:noHBand="0" w:noVBand="1"/>
      </w:tblPr>
      <w:tblGrid>
        <w:gridCol w:w="3652"/>
        <w:gridCol w:w="1167"/>
        <w:gridCol w:w="887"/>
        <w:gridCol w:w="1167"/>
        <w:gridCol w:w="887"/>
      </w:tblGrid>
      <w:tr w:rsidR="00D8437D" w:rsidRPr="00C41436" w:rsidDel="009C6C55" w14:paraId="55547BDF" w14:textId="081A037F" w:rsidTr="00D8437D">
        <w:trPr>
          <w:trHeight w:val="435"/>
          <w:del w:id="636" w:author="Marlon Estiven. Ardila Martinez" w:date="2021-09-02T17:33:00Z"/>
        </w:trPr>
        <w:tc>
          <w:tcPr>
            <w:tcW w:w="7760" w:type="dxa"/>
            <w:gridSpan w:val="5"/>
            <w:tcBorders>
              <w:top w:val="nil"/>
              <w:left w:val="nil"/>
              <w:bottom w:val="nil"/>
              <w:right w:val="nil"/>
            </w:tcBorders>
            <w:shd w:val="clear" w:color="000000" w:fill="305496"/>
            <w:noWrap/>
            <w:vAlign w:val="center"/>
            <w:hideMark/>
          </w:tcPr>
          <w:p w14:paraId="2516B4BA" w14:textId="5206E74F" w:rsidR="00D8437D" w:rsidDel="009C6C55" w:rsidRDefault="00D8437D" w:rsidP="00B90D9B">
            <w:pPr>
              <w:jc w:val="both"/>
              <w:rPr>
                <w:del w:id="637" w:author="Marlon Estiven. Ardila Martinez" w:date="2021-09-02T17:33:00Z"/>
                <w:rFonts w:eastAsia="Times New Roman" w:cstheme="minorHAnsi"/>
                <w:b/>
                <w:bCs/>
                <w:color w:val="FFFFFF"/>
                <w:sz w:val="32"/>
                <w:szCs w:val="32"/>
                <w:lang w:val="es-CO" w:eastAsia="es-CO"/>
              </w:rPr>
            </w:pPr>
            <w:del w:id="638" w:author="Marlon Estiven. Ardila Martinez" w:date="2021-09-02T17:33:00Z">
              <w:r w:rsidRPr="00C41436" w:rsidDel="009C6C55">
                <w:rPr>
                  <w:rFonts w:eastAsia="Times New Roman" w:cstheme="minorHAnsi"/>
                  <w:b/>
                  <w:bCs/>
                  <w:color w:val="FFFFFF"/>
                  <w:sz w:val="32"/>
                  <w:szCs w:val="32"/>
                  <w:lang w:val="es-CO" w:eastAsia="es-CO"/>
                </w:rPr>
                <w:delText xml:space="preserve">CIFRAS DE CONTROL MIGRACIÓN TFS de 2017 a </w:delText>
              </w:r>
            </w:del>
          </w:p>
          <w:p w14:paraId="6DE49E88" w14:textId="76A2C9A1" w:rsidR="009C6C55" w:rsidRPr="00C41436" w:rsidRDefault="009C6C55">
            <w:pPr>
              <w:jc w:val="center"/>
              <w:rPr>
                <w:ins w:id="639" w:author="Marlon Estiven. Ardila Martinez" w:date="2021-09-02T17:33:00Z"/>
                <w:rFonts w:eastAsia="Times New Roman" w:cstheme="minorHAnsi"/>
                <w:b/>
                <w:bCs/>
                <w:color w:val="FFFFFF"/>
                <w:sz w:val="32"/>
                <w:szCs w:val="32"/>
                <w:lang w:val="es-CO" w:eastAsia="es-CO"/>
              </w:rPr>
            </w:pPr>
            <w:ins w:id="640" w:author="Marlon Estiven. Ardila Martinez" w:date="2021-09-02T17:34:00Z">
              <w:r>
                <w:rPr>
                  <w:rFonts w:eastAsia="Times New Roman" w:cstheme="minorHAnsi"/>
                  <w:b/>
                  <w:bCs/>
                  <w:color w:val="FFFFFF"/>
                  <w:sz w:val="32"/>
                  <w:szCs w:val="32"/>
                  <w:lang w:val="es-CO" w:eastAsia="es-CO"/>
                </w:rPr>
                <w:t>t</w:t>
              </w:r>
            </w:ins>
          </w:p>
          <w:p w14:paraId="0A4D5F7A" w14:textId="4FC30816" w:rsidR="00D8437D" w:rsidRPr="00C41436" w:rsidDel="009C6C55" w:rsidRDefault="00D8437D" w:rsidP="00D8437D">
            <w:pPr>
              <w:jc w:val="center"/>
              <w:rPr>
                <w:del w:id="641" w:author="Marlon Estiven. Ardila Martinez" w:date="2021-09-02T17:33:00Z"/>
                <w:rFonts w:eastAsia="Times New Roman" w:cstheme="minorHAnsi"/>
                <w:b/>
                <w:bCs/>
                <w:color w:val="FFFFFF"/>
                <w:sz w:val="32"/>
                <w:szCs w:val="32"/>
                <w:lang w:val="es-CO" w:eastAsia="es-CO"/>
              </w:rPr>
            </w:pPr>
            <w:del w:id="642" w:author="Marlon Estiven. Ardila Martinez" w:date="2021-09-02T17:33:00Z">
              <w:r w:rsidRPr="00C41436" w:rsidDel="009C6C55">
                <w:rPr>
                  <w:rFonts w:eastAsia="Times New Roman" w:cstheme="minorHAnsi"/>
                  <w:b/>
                  <w:bCs/>
                  <w:color w:val="FFFFFF"/>
                  <w:sz w:val="32"/>
                  <w:szCs w:val="32"/>
                  <w:lang w:val="es-CO" w:eastAsia="es-CO"/>
                </w:rPr>
                <w:delText>ADS 2019</w:delText>
              </w:r>
            </w:del>
          </w:p>
        </w:tc>
      </w:tr>
      <w:tr w:rsidR="00D8437D" w:rsidRPr="00C41436" w:rsidDel="009C6C55" w14:paraId="265317DB" w14:textId="1443DDF0" w:rsidTr="00D8437D">
        <w:trPr>
          <w:trHeight w:val="315"/>
          <w:del w:id="643" w:author="Marlon Estiven. Ardila Martinez" w:date="2021-09-02T17:33:00Z"/>
        </w:trPr>
        <w:tc>
          <w:tcPr>
            <w:tcW w:w="3652" w:type="dxa"/>
            <w:tcBorders>
              <w:top w:val="nil"/>
              <w:left w:val="nil"/>
              <w:bottom w:val="nil"/>
              <w:right w:val="nil"/>
            </w:tcBorders>
            <w:shd w:val="clear" w:color="000000" w:fill="8EA9DB"/>
            <w:noWrap/>
            <w:vAlign w:val="center"/>
            <w:hideMark/>
          </w:tcPr>
          <w:p w14:paraId="25210ED4" w14:textId="77759533" w:rsidR="00D8437D" w:rsidRPr="00C41436" w:rsidDel="009C6C55" w:rsidRDefault="00D8437D" w:rsidP="00D8437D">
            <w:pPr>
              <w:jc w:val="center"/>
              <w:rPr>
                <w:del w:id="644" w:author="Marlon Estiven. Ardila Martinez" w:date="2021-09-02T17:33:00Z"/>
                <w:rFonts w:eastAsia="Times New Roman" w:cstheme="minorHAnsi"/>
                <w:b/>
                <w:bCs/>
                <w:color w:val="000000"/>
                <w:lang w:val="es-CO" w:eastAsia="es-CO"/>
              </w:rPr>
            </w:pPr>
            <w:del w:id="645" w:author="Marlon Estiven. Ardila Martinez" w:date="2021-09-02T17:33:00Z">
              <w:r w:rsidRPr="00C41436" w:rsidDel="009C6C55">
                <w:rPr>
                  <w:rFonts w:eastAsia="Times New Roman" w:cstheme="minorHAnsi"/>
                  <w:b/>
                  <w:bCs/>
                  <w:color w:val="000000"/>
                  <w:lang w:val="es-CO" w:eastAsia="es-CO"/>
                </w:rPr>
                <w:delText> </w:delText>
              </w:r>
            </w:del>
          </w:p>
        </w:tc>
        <w:tc>
          <w:tcPr>
            <w:tcW w:w="2054" w:type="dxa"/>
            <w:gridSpan w:val="2"/>
            <w:tcBorders>
              <w:top w:val="single" w:sz="8" w:space="0" w:color="auto"/>
              <w:left w:val="single" w:sz="8" w:space="0" w:color="auto"/>
              <w:bottom w:val="nil"/>
              <w:right w:val="single" w:sz="8" w:space="0" w:color="000000"/>
            </w:tcBorders>
            <w:shd w:val="clear" w:color="000000" w:fill="2F75B5"/>
            <w:noWrap/>
            <w:vAlign w:val="center"/>
            <w:hideMark/>
          </w:tcPr>
          <w:p w14:paraId="00429550" w14:textId="439633D2" w:rsidR="00D8437D" w:rsidRPr="00C41436" w:rsidDel="009C6C55" w:rsidRDefault="00D8437D" w:rsidP="00D8437D">
            <w:pPr>
              <w:jc w:val="center"/>
              <w:rPr>
                <w:del w:id="646" w:author="Marlon Estiven. Ardila Martinez" w:date="2021-09-02T17:33:00Z"/>
                <w:rFonts w:eastAsia="Times New Roman" w:cstheme="minorHAnsi"/>
                <w:b/>
                <w:bCs/>
                <w:color w:val="000000"/>
                <w:lang w:val="es-CO" w:eastAsia="es-CO"/>
              </w:rPr>
            </w:pPr>
            <w:del w:id="647" w:author="Marlon Estiven. Ardila Martinez" w:date="2021-09-02T17:33:00Z">
              <w:r w:rsidRPr="00C41436" w:rsidDel="009C6C55">
                <w:rPr>
                  <w:rFonts w:eastAsia="Times New Roman" w:cstheme="minorHAnsi"/>
                  <w:b/>
                  <w:bCs/>
                  <w:color w:val="000000"/>
                  <w:lang w:val="es-CO" w:eastAsia="es-CO"/>
                </w:rPr>
                <w:delText>Colecciones 2017</w:delText>
              </w:r>
            </w:del>
          </w:p>
        </w:tc>
        <w:tc>
          <w:tcPr>
            <w:tcW w:w="2054" w:type="dxa"/>
            <w:gridSpan w:val="2"/>
            <w:tcBorders>
              <w:top w:val="single" w:sz="8" w:space="0" w:color="auto"/>
              <w:left w:val="nil"/>
              <w:bottom w:val="nil"/>
              <w:right w:val="single" w:sz="8" w:space="0" w:color="000000"/>
            </w:tcBorders>
            <w:shd w:val="clear" w:color="000000" w:fill="2F75B5"/>
            <w:noWrap/>
            <w:vAlign w:val="center"/>
            <w:hideMark/>
          </w:tcPr>
          <w:p w14:paraId="1566DDAE" w14:textId="10A49063" w:rsidR="00D8437D" w:rsidRPr="00C41436" w:rsidDel="009C6C55" w:rsidRDefault="00D8437D" w:rsidP="00D8437D">
            <w:pPr>
              <w:jc w:val="center"/>
              <w:rPr>
                <w:del w:id="648" w:author="Marlon Estiven. Ardila Martinez" w:date="2021-09-02T17:33:00Z"/>
                <w:rFonts w:eastAsia="Times New Roman" w:cstheme="minorHAnsi"/>
                <w:b/>
                <w:bCs/>
                <w:color w:val="000000"/>
                <w:lang w:val="es-CO" w:eastAsia="es-CO"/>
              </w:rPr>
            </w:pPr>
            <w:del w:id="649" w:author="Marlon Estiven. Ardila Martinez" w:date="2021-09-02T17:33:00Z">
              <w:r w:rsidRPr="00C41436" w:rsidDel="009C6C55">
                <w:rPr>
                  <w:rFonts w:eastAsia="Times New Roman" w:cstheme="minorHAnsi"/>
                  <w:b/>
                  <w:bCs/>
                  <w:color w:val="000000"/>
                  <w:lang w:val="es-CO" w:eastAsia="es-CO"/>
                </w:rPr>
                <w:delText>Colecciones 2019</w:delText>
              </w:r>
            </w:del>
          </w:p>
        </w:tc>
      </w:tr>
      <w:tr w:rsidR="00D8437D" w:rsidRPr="00C41436" w:rsidDel="009C6C55" w14:paraId="7135346B" w14:textId="3355A2B8" w:rsidTr="00D8437D">
        <w:trPr>
          <w:trHeight w:val="330"/>
          <w:del w:id="650" w:author="Marlon Estiven. Ardila Martinez" w:date="2021-09-02T17:33:00Z"/>
        </w:trPr>
        <w:tc>
          <w:tcPr>
            <w:tcW w:w="3652" w:type="dxa"/>
            <w:tcBorders>
              <w:top w:val="nil"/>
              <w:left w:val="nil"/>
              <w:bottom w:val="nil"/>
              <w:right w:val="nil"/>
            </w:tcBorders>
            <w:shd w:val="clear" w:color="000000" w:fill="8EA9DB"/>
            <w:noWrap/>
            <w:vAlign w:val="center"/>
            <w:hideMark/>
          </w:tcPr>
          <w:p w14:paraId="5CC704E1" w14:textId="1F72850A" w:rsidR="00D8437D" w:rsidRPr="00C41436" w:rsidDel="009C6C55" w:rsidRDefault="00D8437D" w:rsidP="00D8437D">
            <w:pPr>
              <w:jc w:val="center"/>
              <w:rPr>
                <w:del w:id="651" w:author="Marlon Estiven. Ardila Martinez" w:date="2021-09-02T17:33:00Z"/>
                <w:rFonts w:eastAsia="Times New Roman" w:cstheme="minorHAnsi"/>
                <w:b/>
                <w:bCs/>
                <w:color w:val="000000"/>
                <w:lang w:val="es-CO" w:eastAsia="es-CO"/>
              </w:rPr>
            </w:pPr>
            <w:del w:id="652" w:author="Marlon Estiven. Ardila Martinez" w:date="2021-09-02T17:33:00Z">
              <w:r w:rsidRPr="00C41436" w:rsidDel="009C6C55">
                <w:rPr>
                  <w:rFonts w:eastAsia="Times New Roman" w:cstheme="minorHAnsi"/>
                  <w:b/>
                  <w:bCs/>
                  <w:color w:val="000000"/>
                  <w:lang w:val="es-CO" w:eastAsia="es-CO"/>
                </w:rPr>
                <w:delText>Tipo de Consulta</w:delText>
              </w:r>
            </w:del>
          </w:p>
        </w:tc>
        <w:tc>
          <w:tcPr>
            <w:tcW w:w="1167" w:type="dxa"/>
            <w:tcBorders>
              <w:top w:val="nil"/>
              <w:left w:val="single" w:sz="8" w:space="0" w:color="auto"/>
              <w:bottom w:val="nil"/>
              <w:right w:val="nil"/>
            </w:tcBorders>
            <w:shd w:val="clear" w:color="000000" w:fill="2F75B5"/>
            <w:noWrap/>
            <w:vAlign w:val="center"/>
            <w:hideMark/>
          </w:tcPr>
          <w:p w14:paraId="5A13135D" w14:textId="0487C518" w:rsidR="00D8437D" w:rsidRPr="00C41436" w:rsidDel="009C6C55" w:rsidRDefault="00D8437D" w:rsidP="00D8437D">
            <w:pPr>
              <w:jc w:val="center"/>
              <w:rPr>
                <w:del w:id="653" w:author="Marlon Estiven. Ardila Martinez" w:date="2021-09-02T17:33:00Z"/>
                <w:rFonts w:eastAsia="Times New Roman" w:cstheme="minorHAnsi"/>
                <w:b/>
                <w:bCs/>
                <w:color w:val="000000"/>
                <w:lang w:val="es-CO" w:eastAsia="es-CO"/>
              </w:rPr>
            </w:pPr>
            <w:del w:id="654" w:author="Marlon Estiven. Ardila Martinez" w:date="2021-09-02T17:33:00Z">
              <w:r w:rsidRPr="00C41436" w:rsidDel="009C6C55">
                <w:rPr>
                  <w:rFonts w:eastAsia="Times New Roman" w:cstheme="minorHAnsi"/>
                  <w:b/>
                  <w:bCs/>
                  <w:color w:val="000000"/>
                  <w:lang w:val="es-CO" w:eastAsia="es-CO"/>
                </w:rPr>
                <w:delText>Interna</w:delText>
              </w:r>
            </w:del>
          </w:p>
        </w:tc>
        <w:tc>
          <w:tcPr>
            <w:tcW w:w="887" w:type="dxa"/>
            <w:tcBorders>
              <w:top w:val="nil"/>
              <w:left w:val="nil"/>
              <w:bottom w:val="nil"/>
              <w:right w:val="single" w:sz="8" w:space="0" w:color="auto"/>
            </w:tcBorders>
            <w:shd w:val="clear" w:color="000000" w:fill="2F75B5"/>
            <w:noWrap/>
            <w:vAlign w:val="center"/>
            <w:hideMark/>
          </w:tcPr>
          <w:p w14:paraId="28DAB8A5" w14:textId="23B11D8D" w:rsidR="00D8437D" w:rsidRPr="00C41436" w:rsidDel="009C6C55" w:rsidRDefault="00D8437D" w:rsidP="00D8437D">
            <w:pPr>
              <w:jc w:val="center"/>
              <w:rPr>
                <w:del w:id="655" w:author="Marlon Estiven. Ardila Martinez" w:date="2021-09-02T17:33:00Z"/>
                <w:rFonts w:eastAsia="Times New Roman" w:cstheme="minorHAnsi"/>
                <w:b/>
                <w:bCs/>
                <w:color w:val="000000"/>
                <w:lang w:val="es-CO" w:eastAsia="es-CO"/>
              </w:rPr>
            </w:pPr>
            <w:del w:id="656" w:author="Marlon Estiven. Ardila Martinez" w:date="2021-09-02T17:33:00Z">
              <w:r w:rsidRPr="00C41436" w:rsidDel="009C6C55">
                <w:rPr>
                  <w:rFonts w:eastAsia="Times New Roman" w:cstheme="minorHAnsi"/>
                  <w:b/>
                  <w:bCs/>
                  <w:color w:val="000000"/>
                  <w:lang w:val="es-CO" w:eastAsia="es-CO"/>
                </w:rPr>
                <w:delText>T4</w:delText>
              </w:r>
            </w:del>
          </w:p>
        </w:tc>
        <w:tc>
          <w:tcPr>
            <w:tcW w:w="1167" w:type="dxa"/>
            <w:tcBorders>
              <w:top w:val="nil"/>
              <w:left w:val="nil"/>
              <w:bottom w:val="nil"/>
              <w:right w:val="nil"/>
            </w:tcBorders>
            <w:shd w:val="clear" w:color="000000" w:fill="2F75B5"/>
            <w:noWrap/>
            <w:vAlign w:val="center"/>
            <w:hideMark/>
          </w:tcPr>
          <w:p w14:paraId="69EA4DF5" w14:textId="693CB85C" w:rsidR="00D8437D" w:rsidRPr="00C41436" w:rsidDel="009C6C55" w:rsidRDefault="00D8437D" w:rsidP="00D8437D">
            <w:pPr>
              <w:jc w:val="center"/>
              <w:rPr>
                <w:del w:id="657" w:author="Marlon Estiven. Ardila Martinez" w:date="2021-09-02T17:33:00Z"/>
                <w:rFonts w:eastAsia="Times New Roman" w:cstheme="minorHAnsi"/>
                <w:b/>
                <w:bCs/>
                <w:color w:val="000000"/>
                <w:lang w:val="es-CO" w:eastAsia="es-CO"/>
              </w:rPr>
            </w:pPr>
            <w:del w:id="658" w:author="Marlon Estiven. Ardila Martinez" w:date="2021-09-02T17:33:00Z">
              <w:r w:rsidRPr="00C41436" w:rsidDel="009C6C55">
                <w:rPr>
                  <w:rFonts w:eastAsia="Times New Roman" w:cstheme="minorHAnsi"/>
                  <w:b/>
                  <w:bCs/>
                  <w:color w:val="000000"/>
                  <w:lang w:val="es-CO" w:eastAsia="es-CO"/>
                </w:rPr>
                <w:delText>Interna</w:delText>
              </w:r>
            </w:del>
          </w:p>
        </w:tc>
        <w:tc>
          <w:tcPr>
            <w:tcW w:w="887" w:type="dxa"/>
            <w:tcBorders>
              <w:top w:val="nil"/>
              <w:left w:val="nil"/>
              <w:bottom w:val="nil"/>
              <w:right w:val="single" w:sz="8" w:space="0" w:color="auto"/>
            </w:tcBorders>
            <w:shd w:val="clear" w:color="000000" w:fill="2F75B5"/>
            <w:noWrap/>
            <w:vAlign w:val="center"/>
            <w:hideMark/>
          </w:tcPr>
          <w:p w14:paraId="5CBD9CCC" w14:textId="25FE998E" w:rsidR="00D8437D" w:rsidRPr="00C41436" w:rsidDel="009C6C55" w:rsidRDefault="00D8437D" w:rsidP="00D8437D">
            <w:pPr>
              <w:jc w:val="center"/>
              <w:rPr>
                <w:del w:id="659" w:author="Marlon Estiven. Ardila Martinez" w:date="2021-09-02T17:33:00Z"/>
                <w:rFonts w:eastAsia="Times New Roman" w:cstheme="minorHAnsi"/>
                <w:b/>
                <w:bCs/>
                <w:color w:val="000000"/>
                <w:lang w:val="es-CO" w:eastAsia="es-CO"/>
              </w:rPr>
            </w:pPr>
            <w:del w:id="660" w:author="Marlon Estiven. Ardila Martinez" w:date="2021-09-02T17:33:00Z">
              <w:r w:rsidRPr="00C41436" w:rsidDel="009C6C55">
                <w:rPr>
                  <w:rFonts w:eastAsia="Times New Roman" w:cstheme="minorHAnsi"/>
                  <w:b/>
                  <w:bCs/>
                  <w:color w:val="000000"/>
                  <w:lang w:val="es-CO" w:eastAsia="es-CO"/>
                </w:rPr>
                <w:delText>T4</w:delText>
              </w:r>
            </w:del>
          </w:p>
        </w:tc>
      </w:tr>
      <w:tr w:rsidR="00D8437D" w:rsidRPr="00C41436" w:rsidDel="009C6C55" w14:paraId="32C5B869" w14:textId="49EC1389" w:rsidTr="00D8437D">
        <w:trPr>
          <w:trHeight w:val="315"/>
          <w:del w:id="661" w:author="Marlon Estiven. Ardila Martinez" w:date="2021-09-02T17:33:00Z"/>
        </w:trPr>
        <w:tc>
          <w:tcPr>
            <w:tcW w:w="3652" w:type="dxa"/>
            <w:tcBorders>
              <w:top w:val="single" w:sz="8" w:space="0" w:color="auto"/>
              <w:left w:val="single" w:sz="8" w:space="0" w:color="auto"/>
              <w:bottom w:val="single" w:sz="4" w:space="0" w:color="auto"/>
              <w:right w:val="nil"/>
            </w:tcBorders>
            <w:shd w:val="clear" w:color="000000" w:fill="D6DCE4"/>
            <w:noWrap/>
            <w:vAlign w:val="center"/>
            <w:hideMark/>
          </w:tcPr>
          <w:p w14:paraId="2128E5CF" w14:textId="5DCB7836" w:rsidR="00D8437D" w:rsidRPr="00C41436" w:rsidDel="009C6C55" w:rsidRDefault="00D8437D" w:rsidP="00D8437D">
            <w:pPr>
              <w:rPr>
                <w:del w:id="662" w:author="Marlon Estiven. Ardila Martinez" w:date="2021-09-02T17:33:00Z"/>
                <w:rFonts w:eastAsia="Times New Roman" w:cstheme="minorHAnsi"/>
                <w:color w:val="000000"/>
                <w:lang w:val="en-AU" w:eastAsia="es-CO"/>
              </w:rPr>
            </w:pPr>
            <w:del w:id="663" w:author="Marlon Estiven. Ardila Martinez" w:date="2021-09-02T17:33:00Z">
              <w:r w:rsidRPr="00C41436" w:rsidDel="009C6C55">
                <w:rPr>
                  <w:rFonts w:eastAsia="Times New Roman" w:cstheme="minorHAnsi"/>
                  <w:color w:val="000000"/>
                  <w:lang w:val="en-AU" w:eastAsia="es-CO"/>
                </w:rPr>
                <w:delText>Recent Users</w:delText>
              </w:r>
            </w:del>
          </w:p>
        </w:tc>
        <w:tc>
          <w:tcPr>
            <w:tcW w:w="1167" w:type="dxa"/>
            <w:tcBorders>
              <w:top w:val="single" w:sz="8" w:space="0" w:color="auto"/>
              <w:left w:val="single" w:sz="4" w:space="0" w:color="auto"/>
              <w:bottom w:val="single" w:sz="4" w:space="0" w:color="auto"/>
              <w:right w:val="single" w:sz="8" w:space="0" w:color="auto"/>
            </w:tcBorders>
            <w:shd w:val="clear" w:color="000000" w:fill="D6DCE4"/>
            <w:noWrap/>
            <w:vAlign w:val="center"/>
            <w:hideMark/>
          </w:tcPr>
          <w:p w14:paraId="3904F045" w14:textId="729C9661" w:rsidR="00D8437D" w:rsidRPr="00C41436" w:rsidDel="009C6C55" w:rsidRDefault="00D8437D" w:rsidP="00D8437D">
            <w:pPr>
              <w:jc w:val="right"/>
              <w:rPr>
                <w:del w:id="664" w:author="Marlon Estiven. Ardila Martinez" w:date="2021-09-02T17:33:00Z"/>
                <w:rFonts w:eastAsia="Times New Roman" w:cstheme="minorHAnsi"/>
                <w:color w:val="000000"/>
                <w:lang w:val="es-CO" w:eastAsia="es-CO"/>
              </w:rPr>
            </w:pPr>
            <w:del w:id="665" w:author="Marlon Estiven. Ardila Martinez" w:date="2021-09-02T17:33:00Z">
              <w:r w:rsidRPr="00C41436" w:rsidDel="009C6C55">
                <w:rPr>
                  <w:rFonts w:eastAsia="Times New Roman" w:cstheme="minorHAnsi"/>
                  <w:color w:val="000000"/>
                  <w:lang w:val="es-CO" w:eastAsia="es-CO"/>
                </w:rPr>
                <w:delText>5</w:delText>
              </w:r>
            </w:del>
          </w:p>
        </w:tc>
        <w:tc>
          <w:tcPr>
            <w:tcW w:w="887" w:type="dxa"/>
            <w:tcBorders>
              <w:top w:val="single" w:sz="8" w:space="0" w:color="auto"/>
              <w:left w:val="single" w:sz="4" w:space="0" w:color="auto"/>
              <w:bottom w:val="single" w:sz="4" w:space="0" w:color="auto"/>
              <w:right w:val="single" w:sz="8" w:space="0" w:color="auto"/>
            </w:tcBorders>
            <w:shd w:val="clear" w:color="000000" w:fill="D6DCE4"/>
            <w:noWrap/>
            <w:vAlign w:val="center"/>
            <w:hideMark/>
          </w:tcPr>
          <w:p w14:paraId="0D825824" w14:textId="0A52A0C0" w:rsidR="00D8437D" w:rsidRPr="00C41436" w:rsidDel="009C6C55" w:rsidRDefault="00D8437D" w:rsidP="00D8437D">
            <w:pPr>
              <w:jc w:val="right"/>
              <w:rPr>
                <w:del w:id="666" w:author="Marlon Estiven. Ardila Martinez" w:date="2021-09-02T17:33:00Z"/>
                <w:rFonts w:eastAsia="Times New Roman" w:cstheme="minorHAnsi"/>
                <w:color w:val="000000"/>
                <w:lang w:val="es-CO" w:eastAsia="es-CO"/>
              </w:rPr>
            </w:pPr>
            <w:del w:id="667" w:author="Marlon Estiven. Ardila Martinez" w:date="2021-09-02T17:33:00Z">
              <w:r w:rsidRPr="00C41436" w:rsidDel="009C6C55">
                <w:rPr>
                  <w:rFonts w:eastAsia="Times New Roman" w:cstheme="minorHAnsi"/>
                  <w:color w:val="000000"/>
                  <w:lang w:val="es-CO" w:eastAsia="es-CO"/>
                </w:rPr>
                <w:delText>13</w:delText>
              </w:r>
            </w:del>
          </w:p>
        </w:tc>
        <w:tc>
          <w:tcPr>
            <w:tcW w:w="1167" w:type="dxa"/>
            <w:tcBorders>
              <w:top w:val="single" w:sz="4" w:space="0" w:color="auto"/>
              <w:left w:val="single" w:sz="4" w:space="0" w:color="auto"/>
              <w:bottom w:val="single" w:sz="4" w:space="0" w:color="auto"/>
              <w:right w:val="single" w:sz="8" w:space="0" w:color="auto"/>
            </w:tcBorders>
            <w:shd w:val="clear" w:color="000000" w:fill="D6DCE4"/>
            <w:noWrap/>
            <w:vAlign w:val="center"/>
            <w:hideMark/>
          </w:tcPr>
          <w:p w14:paraId="5C7C2515" w14:textId="1F6931B9" w:rsidR="00D8437D" w:rsidRPr="00C41436" w:rsidDel="009C6C55" w:rsidRDefault="00D8437D" w:rsidP="00D8437D">
            <w:pPr>
              <w:jc w:val="right"/>
              <w:rPr>
                <w:del w:id="668" w:author="Marlon Estiven. Ardila Martinez" w:date="2021-09-02T17:33:00Z"/>
                <w:rFonts w:eastAsia="Times New Roman" w:cstheme="minorHAnsi"/>
                <w:color w:val="000000"/>
                <w:lang w:val="es-CO" w:eastAsia="es-CO"/>
              </w:rPr>
            </w:pPr>
            <w:del w:id="669" w:author="Marlon Estiven. Ardila Martinez" w:date="2021-09-02T17:33:00Z">
              <w:r w:rsidRPr="00C41436" w:rsidDel="009C6C55">
                <w:rPr>
                  <w:rFonts w:eastAsia="Times New Roman" w:cstheme="minorHAnsi"/>
                  <w:color w:val="000000"/>
                  <w:lang w:val="es-CO" w:eastAsia="es-CO"/>
                </w:rPr>
                <w:delText>5</w:delText>
              </w:r>
            </w:del>
          </w:p>
        </w:tc>
        <w:tc>
          <w:tcPr>
            <w:tcW w:w="887" w:type="dxa"/>
            <w:tcBorders>
              <w:top w:val="single" w:sz="4" w:space="0" w:color="auto"/>
              <w:left w:val="single" w:sz="4" w:space="0" w:color="auto"/>
              <w:bottom w:val="single" w:sz="4" w:space="0" w:color="auto"/>
              <w:right w:val="single" w:sz="8" w:space="0" w:color="auto"/>
            </w:tcBorders>
            <w:shd w:val="clear" w:color="000000" w:fill="D6DCE4"/>
            <w:noWrap/>
            <w:vAlign w:val="center"/>
            <w:hideMark/>
          </w:tcPr>
          <w:p w14:paraId="21A785D3" w14:textId="5CF8A558" w:rsidR="00D8437D" w:rsidRPr="00C41436" w:rsidDel="009C6C55" w:rsidRDefault="00D8437D" w:rsidP="00D8437D">
            <w:pPr>
              <w:jc w:val="right"/>
              <w:rPr>
                <w:del w:id="670" w:author="Marlon Estiven. Ardila Martinez" w:date="2021-09-02T17:33:00Z"/>
                <w:rFonts w:eastAsia="Times New Roman" w:cstheme="minorHAnsi"/>
                <w:color w:val="000000"/>
                <w:lang w:val="es-CO" w:eastAsia="es-CO"/>
              </w:rPr>
            </w:pPr>
            <w:del w:id="671" w:author="Marlon Estiven. Ardila Martinez" w:date="2021-09-02T17:33:00Z">
              <w:r w:rsidRPr="00C41436" w:rsidDel="009C6C55">
                <w:rPr>
                  <w:rFonts w:eastAsia="Times New Roman" w:cstheme="minorHAnsi"/>
                  <w:color w:val="000000"/>
                  <w:lang w:val="es-CO" w:eastAsia="es-CO"/>
                </w:rPr>
                <w:delText>13</w:delText>
              </w:r>
            </w:del>
          </w:p>
        </w:tc>
      </w:tr>
      <w:tr w:rsidR="00D8437D" w:rsidRPr="00C41436" w:rsidDel="009C6C55" w14:paraId="4CD4F27C" w14:textId="65BC7C67" w:rsidTr="00D8437D">
        <w:trPr>
          <w:trHeight w:val="315"/>
          <w:del w:id="672" w:author="Marlon Estiven. Ardila Martinez" w:date="2021-09-02T17:33:00Z"/>
        </w:trPr>
        <w:tc>
          <w:tcPr>
            <w:tcW w:w="3652" w:type="dxa"/>
            <w:tcBorders>
              <w:top w:val="nil"/>
              <w:left w:val="single" w:sz="8" w:space="0" w:color="auto"/>
              <w:bottom w:val="single" w:sz="4" w:space="0" w:color="auto"/>
              <w:right w:val="nil"/>
            </w:tcBorders>
            <w:shd w:val="clear" w:color="auto" w:fill="auto"/>
            <w:noWrap/>
            <w:vAlign w:val="center"/>
            <w:hideMark/>
          </w:tcPr>
          <w:p w14:paraId="664055EE" w14:textId="6A7CCC51" w:rsidR="00D8437D" w:rsidRPr="00C41436" w:rsidDel="009C6C55" w:rsidRDefault="00D8437D" w:rsidP="00D8437D">
            <w:pPr>
              <w:rPr>
                <w:del w:id="673" w:author="Marlon Estiven. Ardila Martinez" w:date="2021-09-02T17:33:00Z"/>
                <w:rFonts w:eastAsia="Times New Roman" w:cstheme="minorHAnsi"/>
                <w:color w:val="000000"/>
                <w:lang w:val="en-AU" w:eastAsia="es-CO"/>
              </w:rPr>
            </w:pPr>
            <w:del w:id="674" w:author="Marlon Estiven. Ardila Martinez" w:date="2021-09-02T17:33:00Z">
              <w:r w:rsidRPr="00C41436" w:rsidDel="009C6C55">
                <w:rPr>
                  <w:rFonts w:eastAsia="Times New Roman" w:cstheme="minorHAnsi"/>
                  <w:color w:val="000000"/>
                  <w:lang w:val="en-AU" w:eastAsia="es-CO"/>
                </w:rPr>
                <w:delText>Areas and Iterations</w:delText>
              </w:r>
            </w:del>
          </w:p>
        </w:tc>
        <w:tc>
          <w:tcPr>
            <w:tcW w:w="1167" w:type="dxa"/>
            <w:tcBorders>
              <w:top w:val="nil"/>
              <w:left w:val="single" w:sz="4" w:space="0" w:color="auto"/>
              <w:bottom w:val="single" w:sz="4" w:space="0" w:color="auto"/>
              <w:right w:val="single" w:sz="8" w:space="0" w:color="auto"/>
            </w:tcBorders>
            <w:shd w:val="clear" w:color="auto" w:fill="auto"/>
            <w:noWrap/>
            <w:vAlign w:val="center"/>
            <w:hideMark/>
          </w:tcPr>
          <w:p w14:paraId="4D2D77BB" w14:textId="209B05EE" w:rsidR="00D8437D" w:rsidRPr="00C41436" w:rsidDel="009C6C55" w:rsidRDefault="00D8437D" w:rsidP="00D8437D">
            <w:pPr>
              <w:jc w:val="right"/>
              <w:rPr>
                <w:del w:id="675" w:author="Marlon Estiven. Ardila Martinez" w:date="2021-09-02T17:33:00Z"/>
                <w:rFonts w:eastAsia="Times New Roman" w:cstheme="minorHAnsi"/>
                <w:color w:val="000000"/>
                <w:lang w:val="es-CO" w:eastAsia="es-CO"/>
              </w:rPr>
            </w:pPr>
            <w:del w:id="676" w:author="Marlon Estiven. Ardila Martinez" w:date="2021-09-02T17:33:00Z">
              <w:r w:rsidRPr="00C41436" w:rsidDel="009C6C55">
                <w:rPr>
                  <w:rFonts w:eastAsia="Times New Roman" w:cstheme="minorHAnsi"/>
                  <w:color w:val="000000"/>
                  <w:lang w:val="es-CO" w:eastAsia="es-CO"/>
                </w:rPr>
                <w:delText>12</w:delText>
              </w:r>
            </w:del>
          </w:p>
        </w:tc>
        <w:tc>
          <w:tcPr>
            <w:tcW w:w="887" w:type="dxa"/>
            <w:tcBorders>
              <w:top w:val="nil"/>
              <w:left w:val="single" w:sz="4" w:space="0" w:color="auto"/>
              <w:bottom w:val="single" w:sz="4" w:space="0" w:color="auto"/>
              <w:right w:val="single" w:sz="8" w:space="0" w:color="auto"/>
            </w:tcBorders>
            <w:shd w:val="clear" w:color="auto" w:fill="auto"/>
            <w:noWrap/>
            <w:vAlign w:val="center"/>
            <w:hideMark/>
          </w:tcPr>
          <w:p w14:paraId="64572CD4" w14:textId="7206B2B3" w:rsidR="00D8437D" w:rsidRPr="00C41436" w:rsidDel="009C6C55" w:rsidRDefault="00D8437D" w:rsidP="00D8437D">
            <w:pPr>
              <w:jc w:val="right"/>
              <w:rPr>
                <w:del w:id="677" w:author="Marlon Estiven. Ardila Martinez" w:date="2021-09-02T17:33:00Z"/>
                <w:rFonts w:eastAsia="Times New Roman" w:cstheme="minorHAnsi"/>
                <w:color w:val="000000"/>
                <w:lang w:val="es-CO" w:eastAsia="es-CO"/>
              </w:rPr>
            </w:pPr>
            <w:del w:id="678" w:author="Marlon Estiven. Ardila Martinez" w:date="2021-09-02T17:33:00Z">
              <w:r w:rsidRPr="00C41436" w:rsidDel="009C6C55">
                <w:rPr>
                  <w:rFonts w:eastAsia="Times New Roman" w:cstheme="minorHAnsi"/>
                  <w:color w:val="000000"/>
                  <w:lang w:val="es-CO" w:eastAsia="es-CO"/>
                </w:rPr>
                <w:delText>0</w:delText>
              </w:r>
            </w:del>
          </w:p>
        </w:tc>
        <w:tc>
          <w:tcPr>
            <w:tcW w:w="1167" w:type="dxa"/>
            <w:tcBorders>
              <w:top w:val="nil"/>
              <w:left w:val="single" w:sz="4" w:space="0" w:color="auto"/>
              <w:bottom w:val="single" w:sz="4" w:space="0" w:color="auto"/>
              <w:right w:val="single" w:sz="8" w:space="0" w:color="auto"/>
            </w:tcBorders>
            <w:shd w:val="clear" w:color="auto" w:fill="auto"/>
            <w:noWrap/>
            <w:vAlign w:val="center"/>
            <w:hideMark/>
          </w:tcPr>
          <w:p w14:paraId="7F5FB06E" w14:textId="27EA196D" w:rsidR="00D8437D" w:rsidRPr="00C41436" w:rsidDel="009C6C55" w:rsidRDefault="00D8437D" w:rsidP="00D8437D">
            <w:pPr>
              <w:jc w:val="right"/>
              <w:rPr>
                <w:del w:id="679" w:author="Marlon Estiven. Ardila Martinez" w:date="2021-09-02T17:33:00Z"/>
                <w:rFonts w:eastAsia="Times New Roman" w:cstheme="minorHAnsi"/>
                <w:color w:val="000000"/>
                <w:lang w:val="es-CO" w:eastAsia="es-CO"/>
              </w:rPr>
            </w:pPr>
            <w:del w:id="680" w:author="Marlon Estiven. Ardila Martinez" w:date="2021-09-02T17:33:00Z">
              <w:r w:rsidRPr="00C41436" w:rsidDel="009C6C55">
                <w:rPr>
                  <w:rFonts w:eastAsia="Times New Roman" w:cstheme="minorHAnsi"/>
                  <w:color w:val="000000"/>
                  <w:lang w:val="es-CO" w:eastAsia="es-CO"/>
                </w:rPr>
                <w:delText>12</w:delText>
              </w:r>
            </w:del>
          </w:p>
        </w:tc>
        <w:tc>
          <w:tcPr>
            <w:tcW w:w="887" w:type="dxa"/>
            <w:tcBorders>
              <w:top w:val="nil"/>
              <w:left w:val="single" w:sz="4" w:space="0" w:color="auto"/>
              <w:bottom w:val="single" w:sz="4" w:space="0" w:color="auto"/>
              <w:right w:val="single" w:sz="8" w:space="0" w:color="auto"/>
            </w:tcBorders>
            <w:shd w:val="clear" w:color="auto" w:fill="auto"/>
            <w:noWrap/>
            <w:vAlign w:val="center"/>
            <w:hideMark/>
          </w:tcPr>
          <w:p w14:paraId="15006FFD" w14:textId="1745A44B" w:rsidR="00D8437D" w:rsidRPr="00C41436" w:rsidDel="009C6C55" w:rsidRDefault="00D8437D" w:rsidP="00D8437D">
            <w:pPr>
              <w:jc w:val="right"/>
              <w:rPr>
                <w:del w:id="681" w:author="Marlon Estiven. Ardila Martinez" w:date="2021-09-02T17:33:00Z"/>
                <w:rFonts w:eastAsia="Times New Roman" w:cstheme="minorHAnsi"/>
                <w:color w:val="000000"/>
                <w:lang w:val="es-CO" w:eastAsia="es-CO"/>
              </w:rPr>
            </w:pPr>
            <w:del w:id="682" w:author="Marlon Estiven. Ardila Martinez" w:date="2021-09-02T17:33:00Z">
              <w:r w:rsidRPr="00C41436" w:rsidDel="009C6C55">
                <w:rPr>
                  <w:rFonts w:eastAsia="Times New Roman" w:cstheme="minorHAnsi"/>
                  <w:color w:val="000000"/>
                  <w:lang w:val="es-CO" w:eastAsia="es-CO"/>
                </w:rPr>
                <w:delText>0</w:delText>
              </w:r>
            </w:del>
          </w:p>
        </w:tc>
      </w:tr>
      <w:tr w:rsidR="00D8437D" w:rsidRPr="00C41436" w:rsidDel="009C6C55" w14:paraId="6DA2F63C" w14:textId="6C3E6DC7" w:rsidTr="00D8437D">
        <w:trPr>
          <w:trHeight w:val="315"/>
          <w:del w:id="683" w:author="Marlon Estiven. Ardila Martinez" w:date="2021-09-02T17:33:00Z"/>
        </w:trPr>
        <w:tc>
          <w:tcPr>
            <w:tcW w:w="3652" w:type="dxa"/>
            <w:tcBorders>
              <w:top w:val="nil"/>
              <w:left w:val="single" w:sz="8" w:space="0" w:color="auto"/>
              <w:bottom w:val="single" w:sz="4" w:space="0" w:color="auto"/>
              <w:right w:val="nil"/>
            </w:tcBorders>
            <w:shd w:val="clear" w:color="000000" w:fill="D6DCE4"/>
            <w:noWrap/>
            <w:vAlign w:val="center"/>
            <w:hideMark/>
          </w:tcPr>
          <w:p w14:paraId="20675405" w14:textId="37546D44" w:rsidR="00D8437D" w:rsidRPr="00C41436" w:rsidDel="009C6C55" w:rsidRDefault="00D8437D" w:rsidP="00D8437D">
            <w:pPr>
              <w:rPr>
                <w:del w:id="684" w:author="Marlon Estiven. Ardila Martinez" w:date="2021-09-02T17:33:00Z"/>
                <w:rFonts w:eastAsia="Times New Roman" w:cstheme="minorHAnsi"/>
                <w:color w:val="000000"/>
                <w:lang w:val="en-AU" w:eastAsia="es-CO"/>
              </w:rPr>
            </w:pPr>
            <w:del w:id="685" w:author="Marlon Estiven. Ardila Martinez" w:date="2021-09-02T17:33:00Z">
              <w:r w:rsidRPr="00C41436" w:rsidDel="009C6C55">
                <w:rPr>
                  <w:rFonts w:eastAsia="Times New Roman" w:cstheme="minorHAnsi"/>
                  <w:color w:val="000000"/>
                  <w:lang w:val="en-AU" w:eastAsia="es-CO"/>
                </w:rPr>
                <w:delText>Work Item Attachments</w:delText>
              </w:r>
            </w:del>
          </w:p>
        </w:tc>
        <w:tc>
          <w:tcPr>
            <w:tcW w:w="1167" w:type="dxa"/>
            <w:tcBorders>
              <w:top w:val="nil"/>
              <w:left w:val="single" w:sz="4" w:space="0" w:color="auto"/>
              <w:bottom w:val="single" w:sz="4" w:space="0" w:color="auto"/>
              <w:right w:val="single" w:sz="8" w:space="0" w:color="auto"/>
            </w:tcBorders>
            <w:shd w:val="clear" w:color="000000" w:fill="D6DCE4"/>
            <w:noWrap/>
            <w:vAlign w:val="center"/>
            <w:hideMark/>
          </w:tcPr>
          <w:p w14:paraId="370EF68B" w14:textId="7485B6C6" w:rsidR="00D8437D" w:rsidRPr="00C41436" w:rsidDel="009C6C55" w:rsidRDefault="00D8437D" w:rsidP="00D8437D">
            <w:pPr>
              <w:jc w:val="right"/>
              <w:rPr>
                <w:del w:id="686" w:author="Marlon Estiven. Ardila Martinez" w:date="2021-09-02T17:33:00Z"/>
                <w:rFonts w:eastAsia="Times New Roman" w:cstheme="minorHAnsi"/>
                <w:color w:val="000000"/>
                <w:lang w:val="es-CO" w:eastAsia="es-CO"/>
              </w:rPr>
            </w:pPr>
            <w:del w:id="687" w:author="Marlon Estiven. Ardila Martinez" w:date="2021-09-02T17:33:00Z">
              <w:r w:rsidRPr="00C41436" w:rsidDel="009C6C55">
                <w:rPr>
                  <w:rFonts w:eastAsia="Times New Roman" w:cstheme="minorHAnsi"/>
                  <w:color w:val="000000"/>
                  <w:lang w:val="es-CO" w:eastAsia="es-CO"/>
                </w:rPr>
                <w:delText>59</w:delText>
              </w:r>
            </w:del>
          </w:p>
        </w:tc>
        <w:tc>
          <w:tcPr>
            <w:tcW w:w="887" w:type="dxa"/>
            <w:tcBorders>
              <w:top w:val="nil"/>
              <w:left w:val="single" w:sz="4" w:space="0" w:color="auto"/>
              <w:bottom w:val="single" w:sz="4" w:space="0" w:color="auto"/>
              <w:right w:val="single" w:sz="8" w:space="0" w:color="auto"/>
            </w:tcBorders>
            <w:shd w:val="clear" w:color="000000" w:fill="D6DCE4"/>
            <w:noWrap/>
            <w:vAlign w:val="center"/>
            <w:hideMark/>
          </w:tcPr>
          <w:p w14:paraId="54150B36" w14:textId="492FFD3E" w:rsidR="00D8437D" w:rsidRPr="00C41436" w:rsidDel="009C6C55" w:rsidRDefault="00D8437D" w:rsidP="00D8437D">
            <w:pPr>
              <w:jc w:val="right"/>
              <w:rPr>
                <w:del w:id="688" w:author="Marlon Estiven. Ardila Martinez" w:date="2021-09-02T17:33:00Z"/>
                <w:rFonts w:eastAsia="Times New Roman" w:cstheme="minorHAnsi"/>
                <w:color w:val="000000"/>
                <w:lang w:val="es-CO" w:eastAsia="es-CO"/>
              </w:rPr>
            </w:pPr>
            <w:del w:id="689" w:author="Marlon Estiven. Ardila Martinez" w:date="2021-09-02T17:33:00Z">
              <w:r w:rsidRPr="00C41436" w:rsidDel="009C6C55">
                <w:rPr>
                  <w:rFonts w:eastAsia="Times New Roman" w:cstheme="minorHAnsi"/>
                  <w:color w:val="000000"/>
                  <w:lang w:val="es-CO" w:eastAsia="es-CO"/>
                </w:rPr>
                <w:delText>63</w:delText>
              </w:r>
            </w:del>
          </w:p>
        </w:tc>
        <w:tc>
          <w:tcPr>
            <w:tcW w:w="1167" w:type="dxa"/>
            <w:tcBorders>
              <w:top w:val="nil"/>
              <w:left w:val="single" w:sz="4" w:space="0" w:color="auto"/>
              <w:bottom w:val="single" w:sz="4" w:space="0" w:color="auto"/>
              <w:right w:val="single" w:sz="8" w:space="0" w:color="auto"/>
            </w:tcBorders>
            <w:shd w:val="clear" w:color="000000" w:fill="D6DCE4"/>
            <w:noWrap/>
            <w:vAlign w:val="center"/>
            <w:hideMark/>
          </w:tcPr>
          <w:p w14:paraId="465BF2DB" w14:textId="62E61B1A" w:rsidR="00D8437D" w:rsidRPr="00C41436" w:rsidDel="009C6C55" w:rsidRDefault="00D8437D" w:rsidP="00D8437D">
            <w:pPr>
              <w:jc w:val="right"/>
              <w:rPr>
                <w:del w:id="690" w:author="Marlon Estiven. Ardila Martinez" w:date="2021-09-02T17:33:00Z"/>
                <w:rFonts w:eastAsia="Times New Roman" w:cstheme="minorHAnsi"/>
                <w:color w:val="000000"/>
                <w:lang w:val="es-CO" w:eastAsia="es-CO"/>
              </w:rPr>
            </w:pPr>
            <w:del w:id="691" w:author="Marlon Estiven. Ardila Martinez" w:date="2021-09-02T17:33:00Z">
              <w:r w:rsidRPr="00C41436" w:rsidDel="009C6C55">
                <w:rPr>
                  <w:rFonts w:eastAsia="Times New Roman" w:cstheme="minorHAnsi"/>
                  <w:color w:val="000000"/>
                  <w:lang w:val="es-CO" w:eastAsia="es-CO"/>
                </w:rPr>
                <w:delText>59</w:delText>
              </w:r>
            </w:del>
          </w:p>
        </w:tc>
        <w:tc>
          <w:tcPr>
            <w:tcW w:w="887" w:type="dxa"/>
            <w:tcBorders>
              <w:top w:val="nil"/>
              <w:left w:val="single" w:sz="4" w:space="0" w:color="auto"/>
              <w:bottom w:val="single" w:sz="4" w:space="0" w:color="auto"/>
              <w:right w:val="single" w:sz="8" w:space="0" w:color="auto"/>
            </w:tcBorders>
            <w:shd w:val="clear" w:color="000000" w:fill="D6DCE4"/>
            <w:noWrap/>
            <w:vAlign w:val="center"/>
            <w:hideMark/>
          </w:tcPr>
          <w:p w14:paraId="50808609" w14:textId="1D269568" w:rsidR="00D8437D" w:rsidRPr="00C41436" w:rsidDel="009C6C55" w:rsidRDefault="00D8437D" w:rsidP="00D8437D">
            <w:pPr>
              <w:jc w:val="right"/>
              <w:rPr>
                <w:del w:id="692" w:author="Marlon Estiven. Ardila Martinez" w:date="2021-09-02T17:33:00Z"/>
                <w:rFonts w:eastAsia="Times New Roman" w:cstheme="minorHAnsi"/>
                <w:color w:val="000000"/>
                <w:lang w:val="es-CO" w:eastAsia="es-CO"/>
              </w:rPr>
            </w:pPr>
            <w:del w:id="693" w:author="Marlon Estiven. Ardila Martinez" w:date="2021-09-02T17:33:00Z">
              <w:r w:rsidRPr="00C41436" w:rsidDel="009C6C55">
                <w:rPr>
                  <w:rFonts w:eastAsia="Times New Roman" w:cstheme="minorHAnsi"/>
                  <w:color w:val="000000"/>
                  <w:lang w:val="es-CO" w:eastAsia="es-CO"/>
                </w:rPr>
                <w:delText>63</w:delText>
              </w:r>
            </w:del>
          </w:p>
        </w:tc>
      </w:tr>
      <w:tr w:rsidR="00D8437D" w:rsidRPr="00C41436" w:rsidDel="009C6C55" w14:paraId="10096F8A" w14:textId="39412F95" w:rsidTr="00D8437D">
        <w:trPr>
          <w:trHeight w:val="315"/>
          <w:del w:id="694" w:author="Marlon Estiven. Ardila Martinez" w:date="2021-09-02T17:33:00Z"/>
        </w:trPr>
        <w:tc>
          <w:tcPr>
            <w:tcW w:w="3652" w:type="dxa"/>
            <w:tcBorders>
              <w:top w:val="nil"/>
              <w:left w:val="single" w:sz="8" w:space="0" w:color="auto"/>
              <w:bottom w:val="single" w:sz="4" w:space="0" w:color="auto"/>
              <w:right w:val="nil"/>
            </w:tcBorders>
            <w:shd w:val="clear" w:color="auto" w:fill="auto"/>
            <w:noWrap/>
            <w:vAlign w:val="center"/>
            <w:hideMark/>
          </w:tcPr>
          <w:p w14:paraId="1FCD5C60" w14:textId="377425A2" w:rsidR="00D8437D" w:rsidRPr="00C41436" w:rsidDel="009C6C55" w:rsidRDefault="00D8437D" w:rsidP="00D8437D">
            <w:pPr>
              <w:rPr>
                <w:del w:id="695" w:author="Marlon Estiven. Ardila Martinez" w:date="2021-09-02T17:33:00Z"/>
                <w:rFonts w:eastAsia="Times New Roman" w:cstheme="minorHAnsi"/>
                <w:color w:val="000000"/>
                <w:lang w:val="en-AU" w:eastAsia="es-CO"/>
              </w:rPr>
            </w:pPr>
            <w:del w:id="696" w:author="Marlon Estiven. Ardila Martinez" w:date="2021-09-02T17:33:00Z">
              <w:r w:rsidRPr="00C41436" w:rsidDel="009C6C55">
                <w:rPr>
                  <w:rFonts w:eastAsia="Times New Roman" w:cstheme="minorHAnsi"/>
                  <w:color w:val="000000"/>
                  <w:lang w:val="en-AU" w:eastAsia="es-CO"/>
                </w:rPr>
                <w:delText>Work Item Queries</w:delText>
              </w:r>
            </w:del>
          </w:p>
        </w:tc>
        <w:tc>
          <w:tcPr>
            <w:tcW w:w="1167" w:type="dxa"/>
            <w:tcBorders>
              <w:top w:val="nil"/>
              <w:left w:val="single" w:sz="4" w:space="0" w:color="auto"/>
              <w:bottom w:val="single" w:sz="4" w:space="0" w:color="auto"/>
              <w:right w:val="single" w:sz="8" w:space="0" w:color="auto"/>
            </w:tcBorders>
            <w:shd w:val="clear" w:color="auto" w:fill="auto"/>
            <w:noWrap/>
            <w:vAlign w:val="center"/>
            <w:hideMark/>
          </w:tcPr>
          <w:p w14:paraId="245D9D07" w14:textId="5B1790D0" w:rsidR="00D8437D" w:rsidRPr="00C41436" w:rsidDel="009C6C55" w:rsidRDefault="00D8437D" w:rsidP="00D8437D">
            <w:pPr>
              <w:jc w:val="right"/>
              <w:rPr>
                <w:del w:id="697" w:author="Marlon Estiven. Ardila Martinez" w:date="2021-09-02T17:33:00Z"/>
                <w:rFonts w:eastAsia="Times New Roman" w:cstheme="minorHAnsi"/>
                <w:color w:val="000000"/>
                <w:lang w:val="es-CO" w:eastAsia="es-CO"/>
              </w:rPr>
            </w:pPr>
            <w:del w:id="698" w:author="Marlon Estiven. Ardila Martinez" w:date="2021-09-02T17:33:00Z">
              <w:r w:rsidRPr="00C41436" w:rsidDel="009C6C55">
                <w:rPr>
                  <w:rFonts w:eastAsia="Times New Roman" w:cstheme="minorHAnsi"/>
                  <w:color w:val="000000"/>
                  <w:lang w:val="es-CO" w:eastAsia="es-CO"/>
                </w:rPr>
                <w:delText>100</w:delText>
              </w:r>
            </w:del>
          </w:p>
        </w:tc>
        <w:tc>
          <w:tcPr>
            <w:tcW w:w="887" w:type="dxa"/>
            <w:tcBorders>
              <w:top w:val="nil"/>
              <w:left w:val="single" w:sz="4" w:space="0" w:color="auto"/>
              <w:bottom w:val="single" w:sz="4" w:space="0" w:color="auto"/>
              <w:right w:val="single" w:sz="8" w:space="0" w:color="auto"/>
            </w:tcBorders>
            <w:shd w:val="clear" w:color="auto" w:fill="auto"/>
            <w:noWrap/>
            <w:vAlign w:val="center"/>
            <w:hideMark/>
          </w:tcPr>
          <w:p w14:paraId="365DDA54" w14:textId="5FFE0730" w:rsidR="00D8437D" w:rsidRPr="00C41436" w:rsidDel="009C6C55" w:rsidRDefault="00D8437D" w:rsidP="00D8437D">
            <w:pPr>
              <w:jc w:val="right"/>
              <w:rPr>
                <w:del w:id="699" w:author="Marlon Estiven. Ardila Martinez" w:date="2021-09-02T17:33:00Z"/>
                <w:rFonts w:eastAsia="Times New Roman" w:cstheme="minorHAnsi"/>
                <w:color w:val="000000"/>
                <w:lang w:val="es-CO" w:eastAsia="es-CO"/>
              </w:rPr>
            </w:pPr>
            <w:del w:id="700" w:author="Marlon Estiven. Ardila Martinez" w:date="2021-09-02T17:33:00Z">
              <w:r w:rsidRPr="00C41436" w:rsidDel="009C6C55">
                <w:rPr>
                  <w:rFonts w:eastAsia="Times New Roman" w:cstheme="minorHAnsi"/>
                  <w:color w:val="000000"/>
                  <w:lang w:val="es-CO" w:eastAsia="es-CO"/>
                </w:rPr>
                <w:delText>943</w:delText>
              </w:r>
            </w:del>
          </w:p>
        </w:tc>
        <w:tc>
          <w:tcPr>
            <w:tcW w:w="1167" w:type="dxa"/>
            <w:tcBorders>
              <w:top w:val="nil"/>
              <w:left w:val="single" w:sz="4" w:space="0" w:color="auto"/>
              <w:bottom w:val="single" w:sz="4" w:space="0" w:color="auto"/>
              <w:right w:val="single" w:sz="8" w:space="0" w:color="auto"/>
            </w:tcBorders>
            <w:shd w:val="clear" w:color="auto" w:fill="auto"/>
            <w:noWrap/>
            <w:vAlign w:val="center"/>
            <w:hideMark/>
          </w:tcPr>
          <w:p w14:paraId="498D989D" w14:textId="115488CA" w:rsidR="00D8437D" w:rsidRPr="00C41436" w:rsidDel="009C6C55" w:rsidRDefault="00D8437D" w:rsidP="00D8437D">
            <w:pPr>
              <w:jc w:val="right"/>
              <w:rPr>
                <w:del w:id="701" w:author="Marlon Estiven. Ardila Martinez" w:date="2021-09-02T17:33:00Z"/>
                <w:rFonts w:eastAsia="Times New Roman" w:cstheme="minorHAnsi"/>
                <w:color w:val="000000"/>
                <w:lang w:val="es-CO" w:eastAsia="es-CO"/>
              </w:rPr>
            </w:pPr>
            <w:del w:id="702" w:author="Marlon Estiven. Ardila Martinez" w:date="2021-09-02T17:33:00Z">
              <w:r w:rsidRPr="00C41436" w:rsidDel="009C6C55">
                <w:rPr>
                  <w:rFonts w:eastAsia="Times New Roman" w:cstheme="minorHAnsi"/>
                  <w:color w:val="000000"/>
                  <w:lang w:val="es-CO" w:eastAsia="es-CO"/>
                </w:rPr>
                <w:delText>100</w:delText>
              </w:r>
            </w:del>
          </w:p>
        </w:tc>
        <w:tc>
          <w:tcPr>
            <w:tcW w:w="887" w:type="dxa"/>
            <w:tcBorders>
              <w:top w:val="nil"/>
              <w:left w:val="single" w:sz="4" w:space="0" w:color="auto"/>
              <w:bottom w:val="single" w:sz="4" w:space="0" w:color="auto"/>
              <w:right w:val="single" w:sz="8" w:space="0" w:color="auto"/>
            </w:tcBorders>
            <w:shd w:val="clear" w:color="auto" w:fill="auto"/>
            <w:noWrap/>
            <w:vAlign w:val="center"/>
            <w:hideMark/>
          </w:tcPr>
          <w:p w14:paraId="58249F8B" w14:textId="597A05E6" w:rsidR="00D8437D" w:rsidRPr="00C41436" w:rsidDel="009C6C55" w:rsidRDefault="00D8437D" w:rsidP="00D8437D">
            <w:pPr>
              <w:jc w:val="right"/>
              <w:rPr>
                <w:del w:id="703" w:author="Marlon Estiven. Ardila Martinez" w:date="2021-09-02T17:33:00Z"/>
                <w:rFonts w:eastAsia="Times New Roman" w:cstheme="minorHAnsi"/>
                <w:color w:val="000000"/>
                <w:lang w:val="es-CO" w:eastAsia="es-CO"/>
              </w:rPr>
            </w:pPr>
            <w:del w:id="704" w:author="Marlon Estiven. Ardila Martinez" w:date="2021-09-02T17:33:00Z">
              <w:r w:rsidRPr="00C41436" w:rsidDel="009C6C55">
                <w:rPr>
                  <w:rFonts w:eastAsia="Times New Roman" w:cstheme="minorHAnsi"/>
                  <w:color w:val="000000"/>
                  <w:lang w:val="es-CO" w:eastAsia="es-CO"/>
                </w:rPr>
                <w:delText>943</w:delText>
              </w:r>
            </w:del>
          </w:p>
        </w:tc>
      </w:tr>
      <w:tr w:rsidR="00D8437D" w:rsidRPr="00C41436" w:rsidDel="009C6C55" w14:paraId="4890F5F0" w14:textId="107ABA29" w:rsidTr="00D8437D">
        <w:trPr>
          <w:trHeight w:val="315"/>
          <w:del w:id="705" w:author="Marlon Estiven. Ardila Martinez" w:date="2021-09-02T17:33:00Z"/>
        </w:trPr>
        <w:tc>
          <w:tcPr>
            <w:tcW w:w="3652" w:type="dxa"/>
            <w:tcBorders>
              <w:top w:val="nil"/>
              <w:left w:val="single" w:sz="8" w:space="0" w:color="auto"/>
              <w:bottom w:val="single" w:sz="4" w:space="0" w:color="auto"/>
              <w:right w:val="nil"/>
            </w:tcBorders>
            <w:shd w:val="clear" w:color="000000" w:fill="D6DCE4"/>
            <w:noWrap/>
            <w:vAlign w:val="center"/>
            <w:hideMark/>
          </w:tcPr>
          <w:p w14:paraId="5508C504" w14:textId="5320EBEE" w:rsidR="00D8437D" w:rsidRPr="00C41436" w:rsidDel="009C6C55" w:rsidRDefault="00D8437D" w:rsidP="00D8437D">
            <w:pPr>
              <w:rPr>
                <w:del w:id="706" w:author="Marlon Estiven. Ardila Martinez" w:date="2021-09-02T17:33:00Z"/>
                <w:rFonts w:eastAsia="Times New Roman" w:cstheme="minorHAnsi"/>
                <w:color w:val="000000"/>
                <w:lang w:val="en-AU" w:eastAsia="es-CO"/>
              </w:rPr>
            </w:pPr>
            <w:del w:id="707" w:author="Marlon Estiven. Ardila Martinez" w:date="2021-09-02T17:33:00Z">
              <w:r w:rsidRPr="00C41436" w:rsidDel="009C6C55">
                <w:rPr>
                  <w:rFonts w:eastAsia="Times New Roman" w:cstheme="minorHAnsi"/>
                  <w:color w:val="000000"/>
                  <w:lang w:val="en-AU" w:eastAsia="es-CO"/>
                </w:rPr>
                <w:delText>Compressed File Sizes</w:delText>
              </w:r>
            </w:del>
          </w:p>
        </w:tc>
        <w:tc>
          <w:tcPr>
            <w:tcW w:w="1167" w:type="dxa"/>
            <w:tcBorders>
              <w:top w:val="nil"/>
              <w:left w:val="single" w:sz="4" w:space="0" w:color="auto"/>
              <w:bottom w:val="single" w:sz="4" w:space="0" w:color="auto"/>
              <w:right w:val="single" w:sz="8" w:space="0" w:color="auto"/>
            </w:tcBorders>
            <w:shd w:val="clear" w:color="000000" w:fill="D6DCE4"/>
            <w:noWrap/>
            <w:vAlign w:val="center"/>
            <w:hideMark/>
          </w:tcPr>
          <w:p w14:paraId="4C7B1A05" w14:textId="190C171A" w:rsidR="00D8437D" w:rsidRPr="00C41436" w:rsidDel="009C6C55" w:rsidRDefault="00D8437D" w:rsidP="00D8437D">
            <w:pPr>
              <w:jc w:val="right"/>
              <w:rPr>
                <w:del w:id="708" w:author="Marlon Estiven. Ardila Martinez" w:date="2021-09-02T17:33:00Z"/>
                <w:rFonts w:eastAsia="Times New Roman" w:cstheme="minorHAnsi"/>
                <w:color w:val="000000"/>
                <w:lang w:val="es-CO" w:eastAsia="es-CO"/>
              </w:rPr>
            </w:pPr>
            <w:del w:id="709" w:author="Marlon Estiven. Ardila Martinez" w:date="2021-09-02T17:33:00Z">
              <w:r w:rsidRPr="00C41436" w:rsidDel="009C6C55">
                <w:rPr>
                  <w:rFonts w:eastAsia="Times New Roman" w:cstheme="minorHAnsi"/>
                  <w:color w:val="000000"/>
                  <w:lang w:val="es-CO" w:eastAsia="es-CO"/>
                </w:rPr>
                <w:delText>110</w:delText>
              </w:r>
            </w:del>
          </w:p>
        </w:tc>
        <w:tc>
          <w:tcPr>
            <w:tcW w:w="887" w:type="dxa"/>
            <w:tcBorders>
              <w:top w:val="nil"/>
              <w:left w:val="single" w:sz="4" w:space="0" w:color="auto"/>
              <w:bottom w:val="single" w:sz="4" w:space="0" w:color="auto"/>
              <w:right w:val="single" w:sz="8" w:space="0" w:color="auto"/>
            </w:tcBorders>
            <w:shd w:val="clear" w:color="000000" w:fill="D6DCE4"/>
            <w:noWrap/>
            <w:vAlign w:val="center"/>
            <w:hideMark/>
          </w:tcPr>
          <w:p w14:paraId="29A21D6A" w14:textId="27DE8F4C" w:rsidR="00D8437D" w:rsidRPr="00C41436" w:rsidDel="009C6C55" w:rsidRDefault="00D8437D" w:rsidP="00D8437D">
            <w:pPr>
              <w:jc w:val="right"/>
              <w:rPr>
                <w:del w:id="710" w:author="Marlon Estiven. Ardila Martinez" w:date="2021-09-02T17:33:00Z"/>
                <w:rFonts w:eastAsia="Times New Roman" w:cstheme="minorHAnsi"/>
                <w:color w:val="000000"/>
                <w:lang w:val="es-CO" w:eastAsia="es-CO"/>
              </w:rPr>
            </w:pPr>
            <w:del w:id="711" w:author="Marlon Estiven. Ardila Martinez" w:date="2021-09-02T17:33:00Z">
              <w:r w:rsidRPr="00C41436" w:rsidDel="009C6C55">
                <w:rPr>
                  <w:rFonts w:eastAsia="Times New Roman" w:cstheme="minorHAnsi"/>
                  <w:color w:val="000000"/>
                  <w:lang w:val="es-CO" w:eastAsia="es-CO"/>
                </w:rPr>
                <w:delText>2.230</w:delText>
              </w:r>
            </w:del>
          </w:p>
        </w:tc>
        <w:tc>
          <w:tcPr>
            <w:tcW w:w="1167" w:type="dxa"/>
            <w:tcBorders>
              <w:top w:val="nil"/>
              <w:left w:val="single" w:sz="4" w:space="0" w:color="auto"/>
              <w:bottom w:val="single" w:sz="4" w:space="0" w:color="auto"/>
              <w:right w:val="single" w:sz="8" w:space="0" w:color="auto"/>
            </w:tcBorders>
            <w:shd w:val="clear" w:color="000000" w:fill="D6DCE4"/>
            <w:noWrap/>
            <w:vAlign w:val="center"/>
            <w:hideMark/>
          </w:tcPr>
          <w:p w14:paraId="4B4F3F0D" w14:textId="55047A3B" w:rsidR="00D8437D" w:rsidRPr="00C41436" w:rsidDel="009C6C55" w:rsidRDefault="00D8437D" w:rsidP="00D8437D">
            <w:pPr>
              <w:jc w:val="right"/>
              <w:rPr>
                <w:del w:id="712" w:author="Marlon Estiven. Ardila Martinez" w:date="2021-09-02T17:33:00Z"/>
                <w:rFonts w:eastAsia="Times New Roman" w:cstheme="minorHAnsi"/>
                <w:color w:val="000000"/>
                <w:lang w:val="es-CO" w:eastAsia="es-CO"/>
              </w:rPr>
            </w:pPr>
            <w:del w:id="713" w:author="Marlon Estiven. Ardila Martinez" w:date="2021-09-02T17:33:00Z">
              <w:r w:rsidRPr="00C41436" w:rsidDel="009C6C55">
                <w:rPr>
                  <w:rFonts w:eastAsia="Times New Roman" w:cstheme="minorHAnsi"/>
                  <w:color w:val="000000"/>
                  <w:lang w:val="es-CO" w:eastAsia="es-CO"/>
                </w:rPr>
                <w:delText>110</w:delText>
              </w:r>
            </w:del>
          </w:p>
        </w:tc>
        <w:tc>
          <w:tcPr>
            <w:tcW w:w="887" w:type="dxa"/>
            <w:tcBorders>
              <w:top w:val="nil"/>
              <w:left w:val="single" w:sz="4" w:space="0" w:color="auto"/>
              <w:bottom w:val="single" w:sz="4" w:space="0" w:color="auto"/>
              <w:right w:val="single" w:sz="8" w:space="0" w:color="auto"/>
            </w:tcBorders>
            <w:shd w:val="clear" w:color="000000" w:fill="D6DCE4"/>
            <w:noWrap/>
            <w:vAlign w:val="center"/>
            <w:hideMark/>
          </w:tcPr>
          <w:p w14:paraId="3A32C3DE" w14:textId="4191C68C" w:rsidR="00D8437D" w:rsidRPr="00C41436" w:rsidDel="009C6C55" w:rsidRDefault="00D8437D" w:rsidP="00D8437D">
            <w:pPr>
              <w:jc w:val="right"/>
              <w:rPr>
                <w:del w:id="714" w:author="Marlon Estiven. Ardila Martinez" w:date="2021-09-02T17:33:00Z"/>
                <w:rFonts w:eastAsia="Times New Roman" w:cstheme="minorHAnsi"/>
                <w:color w:val="000000"/>
                <w:lang w:val="es-CO" w:eastAsia="es-CO"/>
              </w:rPr>
            </w:pPr>
            <w:del w:id="715" w:author="Marlon Estiven. Ardila Martinez" w:date="2021-09-02T17:33:00Z">
              <w:r w:rsidRPr="00C41436" w:rsidDel="009C6C55">
                <w:rPr>
                  <w:rFonts w:eastAsia="Times New Roman" w:cstheme="minorHAnsi"/>
                  <w:color w:val="000000"/>
                  <w:lang w:val="es-CO" w:eastAsia="es-CO"/>
                </w:rPr>
                <w:delText>2.230</w:delText>
              </w:r>
            </w:del>
          </w:p>
        </w:tc>
      </w:tr>
      <w:tr w:rsidR="00D8437D" w:rsidRPr="00C41436" w:rsidDel="009C6C55" w14:paraId="152A62A9" w14:textId="2B38598D" w:rsidTr="00D8437D">
        <w:trPr>
          <w:trHeight w:val="315"/>
          <w:del w:id="716" w:author="Marlon Estiven. Ardila Martinez" w:date="2021-09-02T17:33:00Z"/>
        </w:trPr>
        <w:tc>
          <w:tcPr>
            <w:tcW w:w="3652" w:type="dxa"/>
            <w:tcBorders>
              <w:top w:val="nil"/>
              <w:left w:val="single" w:sz="8" w:space="0" w:color="auto"/>
              <w:bottom w:val="single" w:sz="4" w:space="0" w:color="auto"/>
              <w:right w:val="nil"/>
            </w:tcBorders>
            <w:shd w:val="clear" w:color="auto" w:fill="auto"/>
            <w:noWrap/>
            <w:vAlign w:val="center"/>
            <w:hideMark/>
          </w:tcPr>
          <w:p w14:paraId="7C37CD4D" w14:textId="0F276AE2" w:rsidR="00D8437D" w:rsidRPr="00C41436" w:rsidDel="009C6C55" w:rsidRDefault="00D8437D" w:rsidP="00D8437D">
            <w:pPr>
              <w:rPr>
                <w:del w:id="717" w:author="Marlon Estiven. Ardila Martinez" w:date="2021-09-02T17:33:00Z"/>
                <w:rFonts w:eastAsia="Times New Roman" w:cstheme="minorHAnsi"/>
                <w:color w:val="000000"/>
                <w:lang w:val="en-AU" w:eastAsia="es-CO"/>
              </w:rPr>
            </w:pPr>
            <w:del w:id="718" w:author="Marlon Estiven. Ardila Martinez" w:date="2021-09-02T17:33:00Z">
              <w:r w:rsidRPr="00C41436" w:rsidDel="009C6C55">
                <w:rPr>
                  <w:rFonts w:eastAsia="Times New Roman" w:cstheme="minorHAnsi"/>
                  <w:color w:val="000000"/>
                  <w:lang w:val="en-AU" w:eastAsia="es-CO"/>
                </w:rPr>
                <w:delText>Git Commit Status</w:delText>
              </w:r>
            </w:del>
          </w:p>
        </w:tc>
        <w:tc>
          <w:tcPr>
            <w:tcW w:w="1167" w:type="dxa"/>
            <w:tcBorders>
              <w:top w:val="nil"/>
              <w:left w:val="single" w:sz="4" w:space="0" w:color="auto"/>
              <w:bottom w:val="single" w:sz="4" w:space="0" w:color="auto"/>
              <w:right w:val="single" w:sz="8" w:space="0" w:color="auto"/>
            </w:tcBorders>
            <w:shd w:val="clear" w:color="auto" w:fill="auto"/>
            <w:noWrap/>
            <w:vAlign w:val="center"/>
            <w:hideMark/>
          </w:tcPr>
          <w:p w14:paraId="03CC105E" w14:textId="7D235FC4" w:rsidR="00D8437D" w:rsidRPr="00C41436" w:rsidDel="009C6C55" w:rsidRDefault="00D8437D" w:rsidP="00D8437D">
            <w:pPr>
              <w:jc w:val="right"/>
              <w:rPr>
                <w:del w:id="719" w:author="Marlon Estiven. Ardila Martinez" w:date="2021-09-02T17:33:00Z"/>
                <w:rFonts w:eastAsia="Times New Roman" w:cstheme="minorHAnsi"/>
                <w:color w:val="000000"/>
                <w:lang w:val="es-CO" w:eastAsia="es-CO"/>
              </w:rPr>
            </w:pPr>
            <w:del w:id="720" w:author="Marlon Estiven. Ardila Martinez" w:date="2021-09-02T17:33:00Z">
              <w:r w:rsidRPr="00C41436" w:rsidDel="009C6C55">
                <w:rPr>
                  <w:rFonts w:eastAsia="Times New Roman" w:cstheme="minorHAnsi"/>
                  <w:color w:val="000000"/>
                  <w:lang w:val="es-CO" w:eastAsia="es-CO"/>
                </w:rPr>
                <w:delText>0</w:delText>
              </w:r>
            </w:del>
          </w:p>
        </w:tc>
        <w:tc>
          <w:tcPr>
            <w:tcW w:w="887" w:type="dxa"/>
            <w:tcBorders>
              <w:top w:val="nil"/>
              <w:left w:val="single" w:sz="4" w:space="0" w:color="auto"/>
              <w:bottom w:val="single" w:sz="4" w:space="0" w:color="auto"/>
              <w:right w:val="single" w:sz="8" w:space="0" w:color="auto"/>
            </w:tcBorders>
            <w:shd w:val="clear" w:color="auto" w:fill="auto"/>
            <w:noWrap/>
            <w:vAlign w:val="center"/>
            <w:hideMark/>
          </w:tcPr>
          <w:p w14:paraId="469C9055" w14:textId="01C5CA11" w:rsidR="00D8437D" w:rsidRPr="00C41436" w:rsidDel="009C6C55" w:rsidRDefault="00D8437D" w:rsidP="00D8437D">
            <w:pPr>
              <w:jc w:val="right"/>
              <w:rPr>
                <w:del w:id="721" w:author="Marlon Estiven. Ardila Martinez" w:date="2021-09-02T17:33:00Z"/>
                <w:rFonts w:eastAsia="Times New Roman" w:cstheme="minorHAnsi"/>
                <w:color w:val="000000"/>
                <w:lang w:val="es-CO" w:eastAsia="es-CO"/>
              </w:rPr>
            </w:pPr>
            <w:del w:id="722" w:author="Marlon Estiven. Ardila Martinez" w:date="2021-09-02T17:33:00Z">
              <w:r w:rsidRPr="00C41436" w:rsidDel="009C6C55">
                <w:rPr>
                  <w:rFonts w:eastAsia="Times New Roman" w:cstheme="minorHAnsi"/>
                  <w:color w:val="000000"/>
                  <w:lang w:val="es-CO" w:eastAsia="es-CO"/>
                </w:rPr>
                <w:delText>341</w:delText>
              </w:r>
            </w:del>
          </w:p>
        </w:tc>
        <w:tc>
          <w:tcPr>
            <w:tcW w:w="1167" w:type="dxa"/>
            <w:tcBorders>
              <w:top w:val="nil"/>
              <w:left w:val="single" w:sz="4" w:space="0" w:color="auto"/>
              <w:bottom w:val="single" w:sz="4" w:space="0" w:color="auto"/>
              <w:right w:val="single" w:sz="8" w:space="0" w:color="auto"/>
            </w:tcBorders>
            <w:shd w:val="clear" w:color="auto" w:fill="auto"/>
            <w:noWrap/>
            <w:vAlign w:val="center"/>
            <w:hideMark/>
          </w:tcPr>
          <w:p w14:paraId="7F59F0D4" w14:textId="54F5A424" w:rsidR="00D8437D" w:rsidRPr="00C41436" w:rsidDel="009C6C55" w:rsidRDefault="00D8437D" w:rsidP="00D8437D">
            <w:pPr>
              <w:jc w:val="right"/>
              <w:rPr>
                <w:del w:id="723" w:author="Marlon Estiven. Ardila Martinez" w:date="2021-09-02T17:33:00Z"/>
                <w:rFonts w:eastAsia="Times New Roman" w:cstheme="minorHAnsi"/>
                <w:color w:val="000000"/>
                <w:lang w:val="es-CO" w:eastAsia="es-CO"/>
              </w:rPr>
            </w:pPr>
            <w:del w:id="724" w:author="Marlon Estiven. Ardila Martinez" w:date="2021-09-02T17:33:00Z">
              <w:r w:rsidRPr="00C41436" w:rsidDel="009C6C55">
                <w:rPr>
                  <w:rFonts w:eastAsia="Times New Roman" w:cstheme="minorHAnsi"/>
                  <w:color w:val="000000"/>
                  <w:lang w:val="es-CO" w:eastAsia="es-CO"/>
                </w:rPr>
                <w:delText>0</w:delText>
              </w:r>
            </w:del>
          </w:p>
        </w:tc>
        <w:tc>
          <w:tcPr>
            <w:tcW w:w="887" w:type="dxa"/>
            <w:tcBorders>
              <w:top w:val="nil"/>
              <w:left w:val="single" w:sz="4" w:space="0" w:color="auto"/>
              <w:bottom w:val="single" w:sz="4" w:space="0" w:color="auto"/>
              <w:right w:val="single" w:sz="8" w:space="0" w:color="auto"/>
            </w:tcBorders>
            <w:shd w:val="clear" w:color="auto" w:fill="auto"/>
            <w:noWrap/>
            <w:vAlign w:val="center"/>
            <w:hideMark/>
          </w:tcPr>
          <w:p w14:paraId="3879010F" w14:textId="12B0FF21" w:rsidR="00D8437D" w:rsidRPr="00C41436" w:rsidDel="009C6C55" w:rsidRDefault="00D8437D" w:rsidP="00D8437D">
            <w:pPr>
              <w:jc w:val="right"/>
              <w:rPr>
                <w:del w:id="725" w:author="Marlon Estiven. Ardila Martinez" w:date="2021-09-02T17:33:00Z"/>
                <w:rFonts w:eastAsia="Times New Roman" w:cstheme="minorHAnsi"/>
                <w:color w:val="000000"/>
                <w:lang w:val="es-CO" w:eastAsia="es-CO"/>
              </w:rPr>
            </w:pPr>
            <w:del w:id="726" w:author="Marlon Estiven. Ardila Martinez" w:date="2021-09-02T17:33:00Z">
              <w:r w:rsidRPr="00C41436" w:rsidDel="009C6C55">
                <w:rPr>
                  <w:rFonts w:eastAsia="Times New Roman" w:cstheme="minorHAnsi"/>
                  <w:color w:val="000000"/>
                  <w:lang w:val="es-CO" w:eastAsia="es-CO"/>
                </w:rPr>
                <w:delText>341</w:delText>
              </w:r>
            </w:del>
          </w:p>
        </w:tc>
      </w:tr>
      <w:tr w:rsidR="00D8437D" w:rsidRPr="00C41436" w:rsidDel="009C6C55" w14:paraId="324A2402" w14:textId="698A1DE3" w:rsidTr="00D8437D">
        <w:trPr>
          <w:trHeight w:val="315"/>
          <w:del w:id="727" w:author="Marlon Estiven. Ardila Martinez" w:date="2021-09-02T17:33:00Z"/>
        </w:trPr>
        <w:tc>
          <w:tcPr>
            <w:tcW w:w="3652" w:type="dxa"/>
            <w:tcBorders>
              <w:top w:val="nil"/>
              <w:left w:val="single" w:sz="8" w:space="0" w:color="auto"/>
              <w:bottom w:val="single" w:sz="4" w:space="0" w:color="auto"/>
              <w:right w:val="nil"/>
            </w:tcBorders>
            <w:shd w:val="clear" w:color="000000" w:fill="D6DCE4"/>
            <w:noWrap/>
            <w:vAlign w:val="center"/>
            <w:hideMark/>
          </w:tcPr>
          <w:p w14:paraId="1617A871" w14:textId="6D049C60" w:rsidR="00D8437D" w:rsidRPr="00C41436" w:rsidDel="009C6C55" w:rsidRDefault="00D8437D" w:rsidP="00D8437D">
            <w:pPr>
              <w:rPr>
                <w:del w:id="728" w:author="Marlon Estiven. Ardila Martinez" w:date="2021-09-02T17:33:00Z"/>
                <w:rFonts w:eastAsia="Times New Roman" w:cstheme="minorHAnsi"/>
                <w:color w:val="000000"/>
                <w:lang w:val="en-AU" w:eastAsia="es-CO"/>
              </w:rPr>
            </w:pPr>
            <w:del w:id="729" w:author="Marlon Estiven. Ardila Martinez" w:date="2021-09-02T17:33:00Z">
              <w:r w:rsidRPr="00C41436" w:rsidDel="009C6C55">
                <w:rPr>
                  <w:rFonts w:eastAsia="Times New Roman" w:cstheme="minorHAnsi"/>
                  <w:color w:val="000000"/>
                  <w:lang w:val="en-AU" w:eastAsia="es-CO"/>
                </w:rPr>
                <w:delText xml:space="preserve">Git Pull Request </w:delText>
              </w:r>
            </w:del>
          </w:p>
        </w:tc>
        <w:tc>
          <w:tcPr>
            <w:tcW w:w="1167" w:type="dxa"/>
            <w:tcBorders>
              <w:top w:val="nil"/>
              <w:left w:val="single" w:sz="4" w:space="0" w:color="auto"/>
              <w:bottom w:val="single" w:sz="4" w:space="0" w:color="auto"/>
              <w:right w:val="single" w:sz="8" w:space="0" w:color="auto"/>
            </w:tcBorders>
            <w:shd w:val="clear" w:color="000000" w:fill="D6DCE4"/>
            <w:noWrap/>
            <w:vAlign w:val="center"/>
            <w:hideMark/>
          </w:tcPr>
          <w:p w14:paraId="24A5AFA0" w14:textId="680F28FB" w:rsidR="00D8437D" w:rsidRPr="00C41436" w:rsidDel="009C6C55" w:rsidRDefault="00D8437D" w:rsidP="00D8437D">
            <w:pPr>
              <w:jc w:val="right"/>
              <w:rPr>
                <w:del w:id="730" w:author="Marlon Estiven. Ardila Martinez" w:date="2021-09-02T17:33:00Z"/>
                <w:rFonts w:eastAsia="Times New Roman" w:cstheme="minorHAnsi"/>
                <w:color w:val="000000"/>
                <w:lang w:val="es-CO" w:eastAsia="es-CO"/>
              </w:rPr>
            </w:pPr>
            <w:del w:id="731" w:author="Marlon Estiven. Ardila Martinez" w:date="2021-09-02T17:33:00Z">
              <w:r w:rsidRPr="00C41436" w:rsidDel="009C6C55">
                <w:rPr>
                  <w:rFonts w:eastAsia="Times New Roman" w:cstheme="minorHAnsi"/>
                  <w:color w:val="000000"/>
                  <w:lang w:val="es-CO" w:eastAsia="es-CO"/>
                </w:rPr>
                <w:delText>0</w:delText>
              </w:r>
            </w:del>
          </w:p>
        </w:tc>
        <w:tc>
          <w:tcPr>
            <w:tcW w:w="887" w:type="dxa"/>
            <w:tcBorders>
              <w:top w:val="nil"/>
              <w:left w:val="single" w:sz="4" w:space="0" w:color="auto"/>
              <w:bottom w:val="single" w:sz="4" w:space="0" w:color="auto"/>
              <w:right w:val="single" w:sz="8" w:space="0" w:color="auto"/>
            </w:tcBorders>
            <w:shd w:val="clear" w:color="000000" w:fill="D6DCE4"/>
            <w:noWrap/>
            <w:vAlign w:val="center"/>
            <w:hideMark/>
          </w:tcPr>
          <w:p w14:paraId="034F45ED" w14:textId="3780EF15" w:rsidR="00D8437D" w:rsidRPr="00C41436" w:rsidDel="009C6C55" w:rsidRDefault="00D8437D" w:rsidP="00D8437D">
            <w:pPr>
              <w:jc w:val="right"/>
              <w:rPr>
                <w:del w:id="732" w:author="Marlon Estiven. Ardila Martinez" w:date="2021-09-02T17:33:00Z"/>
                <w:rFonts w:eastAsia="Times New Roman" w:cstheme="minorHAnsi"/>
                <w:color w:val="000000"/>
                <w:lang w:val="es-CO" w:eastAsia="es-CO"/>
              </w:rPr>
            </w:pPr>
            <w:del w:id="733" w:author="Marlon Estiven. Ardila Martinez" w:date="2021-09-02T17:33:00Z">
              <w:r w:rsidRPr="00C41436" w:rsidDel="009C6C55">
                <w:rPr>
                  <w:rFonts w:eastAsia="Times New Roman" w:cstheme="minorHAnsi"/>
                  <w:color w:val="000000"/>
                  <w:lang w:val="es-CO" w:eastAsia="es-CO"/>
                </w:rPr>
                <w:delText>91</w:delText>
              </w:r>
            </w:del>
          </w:p>
        </w:tc>
        <w:tc>
          <w:tcPr>
            <w:tcW w:w="1167" w:type="dxa"/>
            <w:tcBorders>
              <w:top w:val="nil"/>
              <w:left w:val="single" w:sz="4" w:space="0" w:color="auto"/>
              <w:bottom w:val="single" w:sz="4" w:space="0" w:color="auto"/>
              <w:right w:val="single" w:sz="8" w:space="0" w:color="auto"/>
            </w:tcBorders>
            <w:shd w:val="clear" w:color="000000" w:fill="D6DCE4"/>
            <w:noWrap/>
            <w:vAlign w:val="center"/>
            <w:hideMark/>
          </w:tcPr>
          <w:p w14:paraId="133A3C70" w14:textId="66B0692B" w:rsidR="00D8437D" w:rsidRPr="00C41436" w:rsidDel="009C6C55" w:rsidRDefault="00D8437D" w:rsidP="00D8437D">
            <w:pPr>
              <w:jc w:val="right"/>
              <w:rPr>
                <w:del w:id="734" w:author="Marlon Estiven. Ardila Martinez" w:date="2021-09-02T17:33:00Z"/>
                <w:rFonts w:eastAsia="Times New Roman" w:cstheme="minorHAnsi"/>
                <w:color w:val="000000"/>
                <w:lang w:val="es-CO" w:eastAsia="es-CO"/>
              </w:rPr>
            </w:pPr>
            <w:del w:id="735" w:author="Marlon Estiven. Ardila Martinez" w:date="2021-09-02T17:33:00Z">
              <w:r w:rsidRPr="00C41436" w:rsidDel="009C6C55">
                <w:rPr>
                  <w:rFonts w:eastAsia="Times New Roman" w:cstheme="minorHAnsi"/>
                  <w:color w:val="000000"/>
                  <w:lang w:val="es-CO" w:eastAsia="es-CO"/>
                </w:rPr>
                <w:delText>0</w:delText>
              </w:r>
            </w:del>
          </w:p>
        </w:tc>
        <w:tc>
          <w:tcPr>
            <w:tcW w:w="887" w:type="dxa"/>
            <w:tcBorders>
              <w:top w:val="nil"/>
              <w:left w:val="single" w:sz="4" w:space="0" w:color="auto"/>
              <w:bottom w:val="single" w:sz="4" w:space="0" w:color="auto"/>
              <w:right w:val="single" w:sz="8" w:space="0" w:color="auto"/>
            </w:tcBorders>
            <w:shd w:val="clear" w:color="000000" w:fill="D6DCE4"/>
            <w:noWrap/>
            <w:vAlign w:val="center"/>
            <w:hideMark/>
          </w:tcPr>
          <w:p w14:paraId="3C2D5607" w14:textId="04E53E0D" w:rsidR="00D8437D" w:rsidRPr="00C41436" w:rsidDel="009C6C55" w:rsidRDefault="00D8437D" w:rsidP="00D8437D">
            <w:pPr>
              <w:jc w:val="right"/>
              <w:rPr>
                <w:del w:id="736" w:author="Marlon Estiven. Ardila Martinez" w:date="2021-09-02T17:33:00Z"/>
                <w:rFonts w:eastAsia="Times New Roman" w:cstheme="minorHAnsi"/>
                <w:color w:val="000000"/>
                <w:lang w:val="es-CO" w:eastAsia="es-CO"/>
              </w:rPr>
            </w:pPr>
            <w:del w:id="737" w:author="Marlon Estiven. Ardila Martinez" w:date="2021-09-02T17:33:00Z">
              <w:r w:rsidRPr="00C41436" w:rsidDel="009C6C55">
                <w:rPr>
                  <w:rFonts w:eastAsia="Times New Roman" w:cstheme="minorHAnsi"/>
                  <w:color w:val="000000"/>
                  <w:lang w:val="es-CO" w:eastAsia="es-CO"/>
                </w:rPr>
                <w:delText>91</w:delText>
              </w:r>
            </w:del>
          </w:p>
        </w:tc>
      </w:tr>
      <w:tr w:rsidR="00D8437D" w:rsidRPr="00C41436" w:rsidDel="009C6C55" w14:paraId="5868DEEF" w14:textId="30650380" w:rsidTr="00D8437D">
        <w:trPr>
          <w:trHeight w:val="315"/>
          <w:del w:id="738" w:author="Marlon Estiven. Ardila Martinez" w:date="2021-09-02T17:33:00Z"/>
        </w:trPr>
        <w:tc>
          <w:tcPr>
            <w:tcW w:w="3652" w:type="dxa"/>
            <w:tcBorders>
              <w:top w:val="nil"/>
              <w:left w:val="single" w:sz="8" w:space="0" w:color="auto"/>
              <w:bottom w:val="single" w:sz="4" w:space="0" w:color="auto"/>
              <w:right w:val="nil"/>
            </w:tcBorders>
            <w:shd w:val="clear" w:color="auto" w:fill="auto"/>
            <w:noWrap/>
            <w:vAlign w:val="center"/>
            <w:hideMark/>
          </w:tcPr>
          <w:p w14:paraId="615435EB" w14:textId="6876E6CC" w:rsidR="00D8437D" w:rsidRPr="00C41436" w:rsidDel="009C6C55" w:rsidRDefault="00D8437D" w:rsidP="00D8437D">
            <w:pPr>
              <w:rPr>
                <w:del w:id="739" w:author="Marlon Estiven. Ardila Martinez" w:date="2021-09-02T17:33:00Z"/>
                <w:rFonts w:eastAsia="Times New Roman" w:cstheme="minorHAnsi"/>
                <w:color w:val="000000"/>
                <w:lang w:val="en-AU" w:eastAsia="es-CO"/>
              </w:rPr>
            </w:pPr>
            <w:del w:id="740" w:author="Marlon Estiven. Ardila Martinez" w:date="2021-09-02T17:33:00Z">
              <w:r w:rsidRPr="00C41436" w:rsidDel="009C6C55">
                <w:rPr>
                  <w:rFonts w:eastAsia="Times New Roman" w:cstheme="minorHAnsi"/>
                  <w:color w:val="000000"/>
                  <w:lang w:val="en-AU" w:eastAsia="es-CO"/>
                </w:rPr>
                <w:delText>Git Repository</w:delText>
              </w:r>
            </w:del>
          </w:p>
        </w:tc>
        <w:tc>
          <w:tcPr>
            <w:tcW w:w="1167" w:type="dxa"/>
            <w:tcBorders>
              <w:top w:val="nil"/>
              <w:left w:val="single" w:sz="4" w:space="0" w:color="auto"/>
              <w:bottom w:val="single" w:sz="4" w:space="0" w:color="auto"/>
              <w:right w:val="single" w:sz="8" w:space="0" w:color="auto"/>
            </w:tcBorders>
            <w:shd w:val="clear" w:color="auto" w:fill="auto"/>
            <w:noWrap/>
            <w:vAlign w:val="center"/>
            <w:hideMark/>
          </w:tcPr>
          <w:p w14:paraId="76A5665D" w14:textId="57CFF999" w:rsidR="00D8437D" w:rsidRPr="00C41436" w:rsidDel="009C6C55" w:rsidRDefault="00D8437D" w:rsidP="00D8437D">
            <w:pPr>
              <w:jc w:val="right"/>
              <w:rPr>
                <w:del w:id="741" w:author="Marlon Estiven. Ardila Martinez" w:date="2021-09-02T17:33:00Z"/>
                <w:rFonts w:eastAsia="Times New Roman" w:cstheme="minorHAnsi"/>
                <w:color w:val="000000"/>
                <w:lang w:val="es-CO" w:eastAsia="es-CO"/>
              </w:rPr>
            </w:pPr>
            <w:del w:id="742" w:author="Marlon Estiven. Ardila Martinez" w:date="2021-09-02T17:33:00Z">
              <w:r w:rsidRPr="00C41436" w:rsidDel="009C6C55">
                <w:rPr>
                  <w:rFonts w:eastAsia="Times New Roman" w:cstheme="minorHAnsi"/>
                  <w:color w:val="000000"/>
                  <w:lang w:val="es-CO" w:eastAsia="es-CO"/>
                </w:rPr>
                <w:delText>0</w:delText>
              </w:r>
            </w:del>
          </w:p>
        </w:tc>
        <w:tc>
          <w:tcPr>
            <w:tcW w:w="887" w:type="dxa"/>
            <w:tcBorders>
              <w:top w:val="nil"/>
              <w:left w:val="single" w:sz="4" w:space="0" w:color="auto"/>
              <w:bottom w:val="single" w:sz="4" w:space="0" w:color="auto"/>
              <w:right w:val="single" w:sz="8" w:space="0" w:color="auto"/>
            </w:tcBorders>
            <w:shd w:val="clear" w:color="auto" w:fill="auto"/>
            <w:noWrap/>
            <w:vAlign w:val="center"/>
            <w:hideMark/>
          </w:tcPr>
          <w:p w14:paraId="4254F080" w14:textId="0AD70C22" w:rsidR="00D8437D" w:rsidRPr="00C41436" w:rsidDel="009C6C55" w:rsidRDefault="00D8437D" w:rsidP="00D8437D">
            <w:pPr>
              <w:jc w:val="right"/>
              <w:rPr>
                <w:del w:id="743" w:author="Marlon Estiven. Ardila Martinez" w:date="2021-09-02T17:33:00Z"/>
                <w:rFonts w:eastAsia="Times New Roman" w:cstheme="minorHAnsi"/>
                <w:color w:val="000000"/>
                <w:lang w:val="es-CO" w:eastAsia="es-CO"/>
              </w:rPr>
            </w:pPr>
            <w:del w:id="744" w:author="Marlon Estiven. Ardila Martinez" w:date="2021-09-02T17:33:00Z">
              <w:r w:rsidRPr="00C41436" w:rsidDel="009C6C55">
                <w:rPr>
                  <w:rFonts w:eastAsia="Times New Roman" w:cstheme="minorHAnsi"/>
                  <w:color w:val="000000"/>
                  <w:lang w:val="es-CO" w:eastAsia="es-CO"/>
                </w:rPr>
                <w:delText>58</w:delText>
              </w:r>
            </w:del>
          </w:p>
        </w:tc>
        <w:tc>
          <w:tcPr>
            <w:tcW w:w="1167" w:type="dxa"/>
            <w:tcBorders>
              <w:top w:val="nil"/>
              <w:left w:val="single" w:sz="4" w:space="0" w:color="auto"/>
              <w:bottom w:val="single" w:sz="4" w:space="0" w:color="auto"/>
              <w:right w:val="single" w:sz="8" w:space="0" w:color="auto"/>
            </w:tcBorders>
            <w:shd w:val="clear" w:color="auto" w:fill="auto"/>
            <w:noWrap/>
            <w:vAlign w:val="center"/>
            <w:hideMark/>
          </w:tcPr>
          <w:p w14:paraId="4F9B3BEF" w14:textId="5173AAED" w:rsidR="00D8437D" w:rsidRPr="00C41436" w:rsidDel="009C6C55" w:rsidRDefault="00D8437D" w:rsidP="00D8437D">
            <w:pPr>
              <w:jc w:val="right"/>
              <w:rPr>
                <w:del w:id="745" w:author="Marlon Estiven. Ardila Martinez" w:date="2021-09-02T17:33:00Z"/>
                <w:rFonts w:eastAsia="Times New Roman" w:cstheme="minorHAnsi"/>
                <w:color w:val="000000"/>
                <w:lang w:val="es-CO" w:eastAsia="es-CO"/>
              </w:rPr>
            </w:pPr>
            <w:del w:id="746" w:author="Marlon Estiven. Ardila Martinez" w:date="2021-09-02T17:33:00Z">
              <w:r w:rsidRPr="00C41436" w:rsidDel="009C6C55">
                <w:rPr>
                  <w:rFonts w:eastAsia="Times New Roman" w:cstheme="minorHAnsi"/>
                  <w:color w:val="000000"/>
                  <w:lang w:val="es-CO" w:eastAsia="es-CO"/>
                </w:rPr>
                <w:delText>0</w:delText>
              </w:r>
            </w:del>
          </w:p>
        </w:tc>
        <w:tc>
          <w:tcPr>
            <w:tcW w:w="887" w:type="dxa"/>
            <w:tcBorders>
              <w:top w:val="nil"/>
              <w:left w:val="single" w:sz="4" w:space="0" w:color="auto"/>
              <w:bottom w:val="single" w:sz="4" w:space="0" w:color="auto"/>
              <w:right w:val="single" w:sz="8" w:space="0" w:color="auto"/>
            </w:tcBorders>
            <w:shd w:val="clear" w:color="auto" w:fill="auto"/>
            <w:noWrap/>
            <w:vAlign w:val="center"/>
            <w:hideMark/>
          </w:tcPr>
          <w:p w14:paraId="11572D13" w14:textId="5861862B" w:rsidR="00D8437D" w:rsidRPr="00C41436" w:rsidDel="009C6C55" w:rsidRDefault="00D8437D" w:rsidP="00D8437D">
            <w:pPr>
              <w:jc w:val="right"/>
              <w:rPr>
                <w:del w:id="747" w:author="Marlon Estiven. Ardila Martinez" w:date="2021-09-02T17:33:00Z"/>
                <w:rFonts w:eastAsia="Times New Roman" w:cstheme="minorHAnsi"/>
                <w:color w:val="000000"/>
                <w:lang w:val="es-CO" w:eastAsia="es-CO"/>
              </w:rPr>
            </w:pPr>
            <w:del w:id="748" w:author="Marlon Estiven. Ardila Martinez" w:date="2021-09-02T17:33:00Z">
              <w:r w:rsidRPr="00C41436" w:rsidDel="009C6C55">
                <w:rPr>
                  <w:rFonts w:eastAsia="Times New Roman" w:cstheme="minorHAnsi"/>
                  <w:color w:val="000000"/>
                  <w:lang w:val="es-CO" w:eastAsia="es-CO"/>
                </w:rPr>
                <w:delText>58</w:delText>
              </w:r>
            </w:del>
          </w:p>
        </w:tc>
      </w:tr>
      <w:tr w:rsidR="00D8437D" w:rsidRPr="00C41436" w:rsidDel="009C6C55" w14:paraId="26DCC871" w14:textId="479DF453" w:rsidTr="00D8437D">
        <w:trPr>
          <w:trHeight w:val="315"/>
          <w:del w:id="749" w:author="Marlon Estiven. Ardila Martinez" w:date="2021-09-02T17:33:00Z"/>
        </w:trPr>
        <w:tc>
          <w:tcPr>
            <w:tcW w:w="3652" w:type="dxa"/>
            <w:tcBorders>
              <w:top w:val="nil"/>
              <w:left w:val="single" w:sz="8" w:space="0" w:color="auto"/>
              <w:bottom w:val="single" w:sz="4" w:space="0" w:color="auto"/>
              <w:right w:val="nil"/>
            </w:tcBorders>
            <w:shd w:val="clear" w:color="000000" w:fill="D6DCE4"/>
            <w:noWrap/>
            <w:vAlign w:val="center"/>
            <w:hideMark/>
          </w:tcPr>
          <w:p w14:paraId="4A3D5708" w14:textId="072DF5E0" w:rsidR="00D8437D" w:rsidRPr="00C41436" w:rsidDel="009C6C55" w:rsidRDefault="005D3C5E" w:rsidP="00D8437D">
            <w:pPr>
              <w:rPr>
                <w:del w:id="750" w:author="Marlon Estiven. Ardila Martinez" w:date="2021-09-02T17:33:00Z"/>
                <w:rFonts w:eastAsia="Times New Roman" w:cstheme="minorHAnsi"/>
                <w:color w:val="000000"/>
                <w:lang w:val="en-AU" w:eastAsia="es-CO"/>
              </w:rPr>
            </w:pPr>
            <w:del w:id="751" w:author="Marlon Estiven. Ardila Martinez" w:date="2021-09-02T17:33:00Z">
              <w:r w:rsidRPr="00C41436" w:rsidDel="009C6C55">
                <w:rPr>
                  <w:rFonts w:eastAsia="Times New Roman" w:cstheme="minorHAnsi"/>
                  <w:color w:val="000000"/>
                  <w:lang w:val="en-AU" w:eastAsia="es-CO"/>
                </w:rPr>
                <w:delText>Check-ins</w:delText>
              </w:r>
            </w:del>
          </w:p>
        </w:tc>
        <w:tc>
          <w:tcPr>
            <w:tcW w:w="1167" w:type="dxa"/>
            <w:tcBorders>
              <w:top w:val="nil"/>
              <w:left w:val="single" w:sz="4" w:space="0" w:color="auto"/>
              <w:bottom w:val="single" w:sz="4" w:space="0" w:color="auto"/>
              <w:right w:val="single" w:sz="8" w:space="0" w:color="auto"/>
            </w:tcBorders>
            <w:shd w:val="clear" w:color="000000" w:fill="D6DCE4"/>
            <w:noWrap/>
            <w:vAlign w:val="center"/>
            <w:hideMark/>
          </w:tcPr>
          <w:p w14:paraId="2E40B070" w14:textId="35132D7B" w:rsidR="00D8437D" w:rsidRPr="00C41436" w:rsidDel="009C6C55" w:rsidRDefault="00D8437D" w:rsidP="00D8437D">
            <w:pPr>
              <w:jc w:val="right"/>
              <w:rPr>
                <w:del w:id="752" w:author="Marlon Estiven. Ardila Martinez" w:date="2021-09-02T17:33:00Z"/>
                <w:rFonts w:eastAsia="Times New Roman" w:cstheme="minorHAnsi"/>
                <w:color w:val="000000"/>
                <w:lang w:val="es-CO" w:eastAsia="es-CO"/>
              </w:rPr>
            </w:pPr>
            <w:del w:id="753" w:author="Marlon Estiven. Ardila Martinez" w:date="2021-09-02T17:33:00Z">
              <w:r w:rsidRPr="00C41436" w:rsidDel="009C6C55">
                <w:rPr>
                  <w:rFonts w:eastAsia="Times New Roman" w:cstheme="minorHAnsi"/>
                  <w:color w:val="000000"/>
                  <w:lang w:val="es-CO" w:eastAsia="es-CO"/>
                </w:rPr>
                <w:delText>500</w:delText>
              </w:r>
            </w:del>
          </w:p>
        </w:tc>
        <w:tc>
          <w:tcPr>
            <w:tcW w:w="887" w:type="dxa"/>
            <w:tcBorders>
              <w:top w:val="nil"/>
              <w:left w:val="single" w:sz="4" w:space="0" w:color="auto"/>
              <w:bottom w:val="single" w:sz="4" w:space="0" w:color="auto"/>
              <w:right w:val="single" w:sz="8" w:space="0" w:color="auto"/>
            </w:tcBorders>
            <w:shd w:val="clear" w:color="000000" w:fill="D6DCE4"/>
            <w:noWrap/>
            <w:vAlign w:val="center"/>
            <w:hideMark/>
          </w:tcPr>
          <w:p w14:paraId="02BD8D10" w14:textId="7F89D976" w:rsidR="00D8437D" w:rsidRPr="00C41436" w:rsidDel="009C6C55" w:rsidRDefault="00D8437D" w:rsidP="00D8437D">
            <w:pPr>
              <w:jc w:val="right"/>
              <w:rPr>
                <w:del w:id="754" w:author="Marlon Estiven. Ardila Martinez" w:date="2021-09-02T17:33:00Z"/>
                <w:rFonts w:eastAsia="Times New Roman" w:cstheme="minorHAnsi"/>
                <w:color w:val="000000"/>
                <w:lang w:val="es-CO" w:eastAsia="es-CO"/>
              </w:rPr>
            </w:pPr>
            <w:del w:id="755" w:author="Marlon Estiven. Ardila Martinez" w:date="2021-09-02T17:33:00Z">
              <w:r w:rsidRPr="00C41436" w:rsidDel="009C6C55">
                <w:rPr>
                  <w:rFonts w:eastAsia="Times New Roman" w:cstheme="minorHAnsi"/>
                  <w:color w:val="000000"/>
                  <w:lang w:val="es-CO" w:eastAsia="es-CO"/>
                </w:rPr>
                <w:delText>30</w:delText>
              </w:r>
            </w:del>
          </w:p>
        </w:tc>
        <w:tc>
          <w:tcPr>
            <w:tcW w:w="1167" w:type="dxa"/>
            <w:tcBorders>
              <w:top w:val="nil"/>
              <w:left w:val="single" w:sz="4" w:space="0" w:color="auto"/>
              <w:bottom w:val="single" w:sz="4" w:space="0" w:color="auto"/>
              <w:right w:val="single" w:sz="8" w:space="0" w:color="auto"/>
            </w:tcBorders>
            <w:shd w:val="clear" w:color="000000" w:fill="D6DCE4"/>
            <w:noWrap/>
            <w:vAlign w:val="center"/>
            <w:hideMark/>
          </w:tcPr>
          <w:p w14:paraId="3CD94028" w14:textId="54AD80B1" w:rsidR="00D8437D" w:rsidRPr="00C41436" w:rsidDel="009C6C55" w:rsidRDefault="00D8437D" w:rsidP="00D8437D">
            <w:pPr>
              <w:jc w:val="right"/>
              <w:rPr>
                <w:del w:id="756" w:author="Marlon Estiven. Ardila Martinez" w:date="2021-09-02T17:33:00Z"/>
                <w:rFonts w:eastAsia="Times New Roman" w:cstheme="minorHAnsi"/>
                <w:color w:val="000000"/>
                <w:lang w:val="es-CO" w:eastAsia="es-CO"/>
              </w:rPr>
            </w:pPr>
            <w:del w:id="757" w:author="Marlon Estiven. Ardila Martinez" w:date="2021-09-02T17:33:00Z">
              <w:r w:rsidRPr="00C41436" w:rsidDel="009C6C55">
                <w:rPr>
                  <w:rFonts w:eastAsia="Times New Roman" w:cstheme="minorHAnsi"/>
                  <w:color w:val="000000"/>
                  <w:lang w:val="es-CO" w:eastAsia="es-CO"/>
                </w:rPr>
                <w:delText>500</w:delText>
              </w:r>
            </w:del>
          </w:p>
        </w:tc>
        <w:tc>
          <w:tcPr>
            <w:tcW w:w="887" w:type="dxa"/>
            <w:tcBorders>
              <w:top w:val="nil"/>
              <w:left w:val="single" w:sz="4" w:space="0" w:color="auto"/>
              <w:bottom w:val="single" w:sz="4" w:space="0" w:color="auto"/>
              <w:right w:val="single" w:sz="8" w:space="0" w:color="auto"/>
            </w:tcBorders>
            <w:shd w:val="clear" w:color="000000" w:fill="D6DCE4"/>
            <w:noWrap/>
            <w:vAlign w:val="center"/>
            <w:hideMark/>
          </w:tcPr>
          <w:p w14:paraId="757F11DA" w14:textId="685608D6" w:rsidR="00D8437D" w:rsidRPr="00C41436" w:rsidDel="009C6C55" w:rsidRDefault="00D8437D" w:rsidP="00D8437D">
            <w:pPr>
              <w:jc w:val="right"/>
              <w:rPr>
                <w:del w:id="758" w:author="Marlon Estiven. Ardila Martinez" w:date="2021-09-02T17:33:00Z"/>
                <w:rFonts w:eastAsia="Times New Roman" w:cstheme="minorHAnsi"/>
                <w:color w:val="000000"/>
                <w:lang w:val="es-CO" w:eastAsia="es-CO"/>
              </w:rPr>
            </w:pPr>
            <w:del w:id="759" w:author="Marlon Estiven. Ardila Martinez" w:date="2021-09-02T17:33:00Z">
              <w:r w:rsidRPr="00C41436" w:rsidDel="009C6C55">
                <w:rPr>
                  <w:rFonts w:eastAsia="Times New Roman" w:cstheme="minorHAnsi"/>
                  <w:color w:val="000000"/>
                  <w:lang w:val="es-CO" w:eastAsia="es-CO"/>
                </w:rPr>
                <w:delText>30</w:delText>
              </w:r>
            </w:del>
          </w:p>
        </w:tc>
      </w:tr>
      <w:tr w:rsidR="00D8437D" w:rsidRPr="00C41436" w:rsidDel="009C6C55" w14:paraId="4B564F86" w14:textId="34983688" w:rsidTr="00D8437D">
        <w:trPr>
          <w:trHeight w:val="315"/>
          <w:del w:id="760" w:author="Marlon Estiven. Ardila Martinez" w:date="2021-09-02T17:33:00Z"/>
        </w:trPr>
        <w:tc>
          <w:tcPr>
            <w:tcW w:w="3652" w:type="dxa"/>
            <w:tcBorders>
              <w:top w:val="nil"/>
              <w:left w:val="single" w:sz="8" w:space="0" w:color="auto"/>
              <w:bottom w:val="single" w:sz="4" w:space="0" w:color="auto"/>
              <w:right w:val="nil"/>
            </w:tcBorders>
            <w:shd w:val="clear" w:color="auto" w:fill="auto"/>
            <w:noWrap/>
            <w:vAlign w:val="center"/>
            <w:hideMark/>
          </w:tcPr>
          <w:p w14:paraId="7F024E6B" w14:textId="19527016" w:rsidR="00D8437D" w:rsidRPr="00C41436" w:rsidDel="009C6C55" w:rsidRDefault="00D8437D" w:rsidP="00D8437D">
            <w:pPr>
              <w:rPr>
                <w:del w:id="761" w:author="Marlon Estiven. Ardila Martinez" w:date="2021-09-02T17:33:00Z"/>
                <w:rFonts w:eastAsia="Times New Roman" w:cstheme="minorHAnsi"/>
                <w:color w:val="000000"/>
                <w:lang w:val="en-AU" w:eastAsia="es-CO"/>
              </w:rPr>
            </w:pPr>
            <w:del w:id="762" w:author="Marlon Estiven. Ardila Martinez" w:date="2021-09-02T17:33:00Z">
              <w:r w:rsidRPr="00C41436" w:rsidDel="009C6C55">
                <w:rPr>
                  <w:rFonts w:eastAsia="Times New Roman" w:cstheme="minorHAnsi"/>
                  <w:color w:val="000000"/>
                  <w:lang w:val="en-AU" w:eastAsia="es-CO"/>
                </w:rPr>
                <w:delText>Shelvesets</w:delText>
              </w:r>
            </w:del>
          </w:p>
        </w:tc>
        <w:tc>
          <w:tcPr>
            <w:tcW w:w="1167" w:type="dxa"/>
            <w:tcBorders>
              <w:top w:val="nil"/>
              <w:left w:val="single" w:sz="4" w:space="0" w:color="auto"/>
              <w:bottom w:val="single" w:sz="4" w:space="0" w:color="auto"/>
              <w:right w:val="single" w:sz="8" w:space="0" w:color="auto"/>
            </w:tcBorders>
            <w:shd w:val="clear" w:color="auto" w:fill="auto"/>
            <w:noWrap/>
            <w:vAlign w:val="center"/>
            <w:hideMark/>
          </w:tcPr>
          <w:p w14:paraId="168767FE" w14:textId="1DFEA299" w:rsidR="00D8437D" w:rsidRPr="00C41436" w:rsidDel="009C6C55" w:rsidRDefault="00D8437D" w:rsidP="00D8437D">
            <w:pPr>
              <w:jc w:val="right"/>
              <w:rPr>
                <w:del w:id="763" w:author="Marlon Estiven. Ardila Martinez" w:date="2021-09-02T17:33:00Z"/>
                <w:rFonts w:eastAsia="Times New Roman" w:cstheme="minorHAnsi"/>
                <w:color w:val="000000"/>
                <w:lang w:val="es-CO" w:eastAsia="es-CO"/>
              </w:rPr>
            </w:pPr>
            <w:del w:id="764" w:author="Marlon Estiven. Ardila Martinez" w:date="2021-09-02T17:33:00Z">
              <w:r w:rsidRPr="00C41436" w:rsidDel="009C6C55">
                <w:rPr>
                  <w:rFonts w:eastAsia="Times New Roman" w:cstheme="minorHAnsi"/>
                  <w:color w:val="000000"/>
                  <w:lang w:val="es-CO" w:eastAsia="es-CO"/>
                </w:rPr>
                <w:delText>0</w:delText>
              </w:r>
            </w:del>
          </w:p>
        </w:tc>
        <w:tc>
          <w:tcPr>
            <w:tcW w:w="887" w:type="dxa"/>
            <w:tcBorders>
              <w:top w:val="nil"/>
              <w:left w:val="single" w:sz="4" w:space="0" w:color="auto"/>
              <w:bottom w:val="single" w:sz="4" w:space="0" w:color="auto"/>
              <w:right w:val="single" w:sz="8" w:space="0" w:color="auto"/>
            </w:tcBorders>
            <w:shd w:val="clear" w:color="auto" w:fill="auto"/>
            <w:noWrap/>
            <w:vAlign w:val="center"/>
            <w:hideMark/>
          </w:tcPr>
          <w:p w14:paraId="63AD3E55" w14:textId="28FAC54C" w:rsidR="00D8437D" w:rsidRPr="00C41436" w:rsidDel="009C6C55" w:rsidRDefault="00D8437D" w:rsidP="00D8437D">
            <w:pPr>
              <w:jc w:val="right"/>
              <w:rPr>
                <w:del w:id="765" w:author="Marlon Estiven. Ardila Martinez" w:date="2021-09-02T17:33:00Z"/>
                <w:rFonts w:eastAsia="Times New Roman" w:cstheme="minorHAnsi"/>
                <w:color w:val="000000"/>
                <w:lang w:val="es-CO" w:eastAsia="es-CO"/>
              </w:rPr>
            </w:pPr>
            <w:del w:id="766" w:author="Marlon Estiven. Ardila Martinez" w:date="2021-09-02T17:33:00Z">
              <w:r w:rsidRPr="00C41436" w:rsidDel="009C6C55">
                <w:rPr>
                  <w:rFonts w:eastAsia="Times New Roman" w:cstheme="minorHAnsi"/>
                  <w:color w:val="000000"/>
                  <w:lang w:val="es-CO" w:eastAsia="es-CO"/>
                </w:rPr>
                <w:delText>0</w:delText>
              </w:r>
            </w:del>
          </w:p>
        </w:tc>
        <w:tc>
          <w:tcPr>
            <w:tcW w:w="1167" w:type="dxa"/>
            <w:tcBorders>
              <w:top w:val="nil"/>
              <w:left w:val="single" w:sz="4" w:space="0" w:color="auto"/>
              <w:bottom w:val="single" w:sz="4" w:space="0" w:color="auto"/>
              <w:right w:val="single" w:sz="8" w:space="0" w:color="auto"/>
            </w:tcBorders>
            <w:shd w:val="clear" w:color="auto" w:fill="auto"/>
            <w:noWrap/>
            <w:vAlign w:val="center"/>
            <w:hideMark/>
          </w:tcPr>
          <w:p w14:paraId="083D3287" w14:textId="5333D2C8" w:rsidR="00D8437D" w:rsidRPr="00C41436" w:rsidDel="009C6C55" w:rsidRDefault="00D8437D" w:rsidP="00D8437D">
            <w:pPr>
              <w:jc w:val="right"/>
              <w:rPr>
                <w:del w:id="767" w:author="Marlon Estiven. Ardila Martinez" w:date="2021-09-02T17:33:00Z"/>
                <w:rFonts w:eastAsia="Times New Roman" w:cstheme="minorHAnsi"/>
                <w:color w:val="000000"/>
                <w:lang w:val="es-CO" w:eastAsia="es-CO"/>
              </w:rPr>
            </w:pPr>
            <w:del w:id="768" w:author="Marlon Estiven. Ardila Martinez" w:date="2021-09-02T17:33:00Z">
              <w:r w:rsidRPr="00C41436" w:rsidDel="009C6C55">
                <w:rPr>
                  <w:rFonts w:eastAsia="Times New Roman" w:cstheme="minorHAnsi"/>
                  <w:color w:val="000000"/>
                  <w:lang w:val="es-CO" w:eastAsia="es-CO"/>
                </w:rPr>
                <w:delText>0</w:delText>
              </w:r>
            </w:del>
          </w:p>
        </w:tc>
        <w:tc>
          <w:tcPr>
            <w:tcW w:w="887" w:type="dxa"/>
            <w:tcBorders>
              <w:top w:val="nil"/>
              <w:left w:val="single" w:sz="4" w:space="0" w:color="auto"/>
              <w:bottom w:val="single" w:sz="4" w:space="0" w:color="auto"/>
              <w:right w:val="single" w:sz="8" w:space="0" w:color="auto"/>
            </w:tcBorders>
            <w:shd w:val="clear" w:color="auto" w:fill="auto"/>
            <w:noWrap/>
            <w:vAlign w:val="center"/>
            <w:hideMark/>
          </w:tcPr>
          <w:p w14:paraId="2EC80AE2" w14:textId="1A5471A3" w:rsidR="00D8437D" w:rsidRPr="00C41436" w:rsidDel="009C6C55" w:rsidRDefault="00D8437D" w:rsidP="00D8437D">
            <w:pPr>
              <w:jc w:val="right"/>
              <w:rPr>
                <w:del w:id="769" w:author="Marlon Estiven. Ardila Martinez" w:date="2021-09-02T17:33:00Z"/>
                <w:rFonts w:eastAsia="Times New Roman" w:cstheme="minorHAnsi"/>
                <w:color w:val="000000"/>
                <w:lang w:val="es-CO" w:eastAsia="es-CO"/>
              </w:rPr>
            </w:pPr>
            <w:del w:id="770" w:author="Marlon Estiven. Ardila Martinez" w:date="2021-09-02T17:33:00Z">
              <w:r w:rsidRPr="00C41436" w:rsidDel="009C6C55">
                <w:rPr>
                  <w:rFonts w:eastAsia="Times New Roman" w:cstheme="minorHAnsi"/>
                  <w:color w:val="000000"/>
                  <w:lang w:val="es-CO" w:eastAsia="es-CO"/>
                </w:rPr>
                <w:delText>0</w:delText>
              </w:r>
            </w:del>
          </w:p>
        </w:tc>
      </w:tr>
      <w:tr w:rsidR="00D8437D" w:rsidRPr="00C41436" w:rsidDel="009C6C55" w14:paraId="22464B50" w14:textId="70176689" w:rsidTr="00D8437D">
        <w:trPr>
          <w:trHeight w:val="315"/>
          <w:del w:id="771" w:author="Marlon Estiven. Ardila Martinez" w:date="2021-09-02T17:33:00Z"/>
        </w:trPr>
        <w:tc>
          <w:tcPr>
            <w:tcW w:w="3652" w:type="dxa"/>
            <w:tcBorders>
              <w:top w:val="nil"/>
              <w:left w:val="single" w:sz="8" w:space="0" w:color="auto"/>
              <w:bottom w:val="single" w:sz="4" w:space="0" w:color="auto"/>
              <w:right w:val="nil"/>
            </w:tcBorders>
            <w:shd w:val="clear" w:color="000000" w:fill="D6DCE4"/>
            <w:noWrap/>
            <w:vAlign w:val="center"/>
            <w:hideMark/>
          </w:tcPr>
          <w:p w14:paraId="4935B633" w14:textId="5B8FE8F2" w:rsidR="00D8437D" w:rsidRPr="00C41436" w:rsidDel="009C6C55" w:rsidRDefault="00D8437D" w:rsidP="00D8437D">
            <w:pPr>
              <w:rPr>
                <w:del w:id="772" w:author="Marlon Estiven. Ardila Martinez" w:date="2021-09-02T17:33:00Z"/>
                <w:rFonts w:eastAsia="Times New Roman" w:cstheme="minorHAnsi"/>
                <w:color w:val="000000"/>
                <w:lang w:val="en-AU" w:eastAsia="es-CO"/>
              </w:rPr>
            </w:pPr>
            <w:del w:id="773" w:author="Marlon Estiven. Ardila Martinez" w:date="2021-09-02T17:33:00Z">
              <w:r w:rsidRPr="00C41436" w:rsidDel="009C6C55">
                <w:rPr>
                  <w:rFonts w:eastAsia="Times New Roman" w:cstheme="minorHAnsi"/>
                  <w:color w:val="000000"/>
                  <w:lang w:val="en-AU" w:eastAsia="es-CO"/>
                </w:rPr>
                <w:delText>Merge History</w:delText>
              </w:r>
            </w:del>
          </w:p>
        </w:tc>
        <w:tc>
          <w:tcPr>
            <w:tcW w:w="1167" w:type="dxa"/>
            <w:tcBorders>
              <w:top w:val="nil"/>
              <w:left w:val="single" w:sz="4" w:space="0" w:color="auto"/>
              <w:bottom w:val="single" w:sz="4" w:space="0" w:color="auto"/>
              <w:right w:val="single" w:sz="8" w:space="0" w:color="auto"/>
            </w:tcBorders>
            <w:shd w:val="clear" w:color="000000" w:fill="D6DCE4"/>
            <w:noWrap/>
            <w:vAlign w:val="center"/>
            <w:hideMark/>
          </w:tcPr>
          <w:p w14:paraId="2C9B994C" w14:textId="7FB718BD" w:rsidR="00D8437D" w:rsidRPr="00C41436" w:rsidDel="009C6C55" w:rsidRDefault="00D8437D" w:rsidP="00D8437D">
            <w:pPr>
              <w:jc w:val="right"/>
              <w:rPr>
                <w:del w:id="774" w:author="Marlon Estiven. Ardila Martinez" w:date="2021-09-02T17:33:00Z"/>
                <w:rFonts w:eastAsia="Times New Roman" w:cstheme="minorHAnsi"/>
                <w:color w:val="000000"/>
                <w:lang w:val="es-CO" w:eastAsia="es-CO"/>
              </w:rPr>
            </w:pPr>
            <w:del w:id="775" w:author="Marlon Estiven. Ardila Martinez" w:date="2021-09-02T17:33:00Z">
              <w:r w:rsidRPr="00C41436" w:rsidDel="009C6C55">
                <w:rPr>
                  <w:rFonts w:eastAsia="Times New Roman" w:cstheme="minorHAnsi"/>
                  <w:color w:val="000000"/>
                  <w:lang w:val="es-CO" w:eastAsia="es-CO"/>
                </w:rPr>
                <w:delText>0</w:delText>
              </w:r>
            </w:del>
          </w:p>
        </w:tc>
        <w:tc>
          <w:tcPr>
            <w:tcW w:w="887" w:type="dxa"/>
            <w:tcBorders>
              <w:top w:val="nil"/>
              <w:left w:val="single" w:sz="4" w:space="0" w:color="auto"/>
              <w:bottom w:val="single" w:sz="4" w:space="0" w:color="auto"/>
              <w:right w:val="single" w:sz="8" w:space="0" w:color="auto"/>
            </w:tcBorders>
            <w:shd w:val="clear" w:color="000000" w:fill="D6DCE4"/>
            <w:noWrap/>
            <w:vAlign w:val="center"/>
            <w:hideMark/>
          </w:tcPr>
          <w:p w14:paraId="6854B91F" w14:textId="7854E0C1" w:rsidR="00D8437D" w:rsidRPr="00C41436" w:rsidDel="009C6C55" w:rsidRDefault="00D8437D" w:rsidP="00D8437D">
            <w:pPr>
              <w:jc w:val="right"/>
              <w:rPr>
                <w:del w:id="776" w:author="Marlon Estiven. Ardila Martinez" w:date="2021-09-02T17:33:00Z"/>
                <w:rFonts w:eastAsia="Times New Roman" w:cstheme="minorHAnsi"/>
                <w:color w:val="000000"/>
                <w:lang w:val="es-CO" w:eastAsia="es-CO"/>
              </w:rPr>
            </w:pPr>
            <w:del w:id="777" w:author="Marlon Estiven. Ardila Martinez" w:date="2021-09-02T17:33:00Z">
              <w:r w:rsidRPr="00C41436" w:rsidDel="009C6C55">
                <w:rPr>
                  <w:rFonts w:eastAsia="Times New Roman" w:cstheme="minorHAnsi"/>
                  <w:color w:val="000000"/>
                  <w:lang w:val="es-CO" w:eastAsia="es-CO"/>
                </w:rPr>
                <w:delText>0</w:delText>
              </w:r>
            </w:del>
          </w:p>
        </w:tc>
        <w:tc>
          <w:tcPr>
            <w:tcW w:w="1167" w:type="dxa"/>
            <w:tcBorders>
              <w:top w:val="nil"/>
              <w:left w:val="single" w:sz="4" w:space="0" w:color="auto"/>
              <w:bottom w:val="single" w:sz="4" w:space="0" w:color="auto"/>
              <w:right w:val="single" w:sz="8" w:space="0" w:color="auto"/>
            </w:tcBorders>
            <w:shd w:val="clear" w:color="000000" w:fill="D6DCE4"/>
            <w:noWrap/>
            <w:vAlign w:val="center"/>
            <w:hideMark/>
          </w:tcPr>
          <w:p w14:paraId="154EC32A" w14:textId="74A7C508" w:rsidR="00D8437D" w:rsidRPr="00C41436" w:rsidDel="009C6C55" w:rsidRDefault="00D8437D" w:rsidP="00D8437D">
            <w:pPr>
              <w:jc w:val="right"/>
              <w:rPr>
                <w:del w:id="778" w:author="Marlon Estiven. Ardila Martinez" w:date="2021-09-02T17:33:00Z"/>
                <w:rFonts w:eastAsia="Times New Roman" w:cstheme="minorHAnsi"/>
                <w:color w:val="000000"/>
                <w:lang w:val="es-CO" w:eastAsia="es-CO"/>
              </w:rPr>
            </w:pPr>
            <w:del w:id="779" w:author="Marlon Estiven. Ardila Martinez" w:date="2021-09-02T17:33:00Z">
              <w:r w:rsidRPr="00C41436" w:rsidDel="009C6C55">
                <w:rPr>
                  <w:rFonts w:eastAsia="Times New Roman" w:cstheme="minorHAnsi"/>
                  <w:color w:val="000000"/>
                  <w:lang w:val="es-CO" w:eastAsia="es-CO"/>
                </w:rPr>
                <w:delText>0</w:delText>
              </w:r>
            </w:del>
          </w:p>
        </w:tc>
        <w:tc>
          <w:tcPr>
            <w:tcW w:w="887" w:type="dxa"/>
            <w:tcBorders>
              <w:top w:val="nil"/>
              <w:left w:val="single" w:sz="4" w:space="0" w:color="auto"/>
              <w:bottom w:val="single" w:sz="4" w:space="0" w:color="auto"/>
              <w:right w:val="single" w:sz="8" w:space="0" w:color="auto"/>
            </w:tcBorders>
            <w:shd w:val="clear" w:color="000000" w:fill="D6DCE4"/>
            <w:noWrap/>
            <w:vAlign w:val="center"/>
            <w:hideMark/>
          </w:tcPr>
          <w:p w14:paraId="09A1E120" w14:textId="78BFC5E2" w:rsidR="00D8437D" w:rsidRPr="00C41436" w:rsidDel="009C6C55" w:rsidRDefault="00D8437D" w:rsidP="00D8437D">
            <w:pPr>
              <w:jc w:val="right"/>
              <w:rPr>
                <w:del w:id="780" w:author="Marlon Estiven. Ardila Martinez" w:date="2021-09-02T17:33:00Z"/>
                <w:rFonts w:eastAsia="Times New Roman" w:cstheme="minorHAnsi"/>
                <w:color w:val="000000"/>
                <w:lang w:val="es-CO" w:eastAsia="es-CO"/>
              </w:rPr>
            </w:pPr>
            <w:del w:id="781" w:author="Marlon Estiven. Ardila Martinez" w:date="2021-09-02T17:33:00Z">
              <w:r w:rsidRPr="00C41436" w:rsidDel="009C6C55">
                <w:rPr>
                  <w:rFonts w:eastAsia="Times New Roman" w:cstheme="minorHAnsi"/>
                  <w:color w:val="000000"/>
                  <w:lang w:val="es-CO" w:eastAsia="es-CO"/>
                </w:rPr>
                <w:delText>0</w:delText>
              </w:r>
            </w:del>
          </w:p>
        </w:tc>
      </w:tr>
      <w:tr w:rsidR="00D8437D" w:rsidRPr="00C41436" w:rsidDel="009C6C55" w14:paraId="207A6624" w14:textId="78FF8865" w:rsidTr="00D8437D">
        <w:trPr>
          <w:trHeight w:val="315"/>
          <w:del w:id="782" w:author="Marlon Estiven. Ardila Martinez" w:date="2021-09-02T17:33:00Z"/>
        </w:trPr>
        <w:tc>
          <w:tcPr>
            <w:tcW w:w="3652" w:type="dxa"/>
            <w:tcBorders>
              <w:top w:val="nil"/>
              <w:left w:val="single" w:sz="8" w:space="0" w:color="auto"/>
              <w:bottom w:val="single" w:sz="4" w:space="0" w:color="auto"/>
              <w:right w:val="nil"/>
            </w:tcBorders>
            <w:shd w:val="clear" w:color="auto" w:fill="auto"/>
            <w:noWrap/>
            <w:vAlign w:val="center"/>
            <w:hideMark/>
          </w:tcPr>
          <w:p w14:paraId="7DC408DC" w14:textId="5070E1B9" w:rsidR="00D8437D" w:rsidRPr="00C41436" w:rsidDel="009C6C55" w:rsidRDefault="00D8437D" w:rsidP="00D8437D">
            <w:pPr>
              <w:rPr>
                <w:del w:id="783" w:author="Marlon Estiven. Ardila Martinez" w:date="2021-09-02T17:33:00Z"/>
                <w:rFonts w:eastAsia="Times New Roman" w:cstheme="minorHAnsi"/>
                <w:color w:val="000000"/>
                <w:lang w:val="en-AU" w:eastAsia="es-CO"/>
              </w:rPr>
            </w:pPr>
            <w:del w:id="784" w:author="Marlon Estiven. Ardila Martinez" w:date="2021-09-02T17:33:00Z">
              <w:r w:rsidRPr="00C41436" w:rsidDel="009C6C55">
                <w:rPr>
                  <w:rFonts w:eastAsia="Times New Roman" w:cstheme="minorHAnsi"/>
                  <w:color w:val="000000"/>
                  <w:lang w:val="en-AU" w:eastAsia="es-CO"/>
                </w:rPr>
                <w:delText>Pending Changes</w:delText>
              </w:r>
            </w:del>
          </w:p>
        </w:tc>
        <w:tc>
          <w:tcPr>
            <w:tcW w:w="1167" w:type="dxa"/>
            <w:tcBorders>
              <w:top w:val="nil"/>
              <w:left w:val="single" w:sz="4" w:space="0" w:color="auto"/>
              <w:bottom w:val="single" w:sz="4" w:space="0" w:color="auto"/>
              <w:right w:val="single" w:sz="8" w:space="0" w:color="auto"/>
            </w:tcBorders>
            <w:shd w:val="clear" w:color="auto" w:fill="auto"/>
            <w:noWrap/>
            <w:vAlign w:val="center"/>
            <w:hideMark/>
          </w:tcPr>
          <w:p w14:paraId="6494E717" w14:textId="5F5B2B80" w:rsidR="00D8437D" w:rsidRPr="00C41436" w:rsidDel="009C6C55" w:rsidRDefault="00D8437D" w:rsidP="00D8437D">
            <w:pPr>
              <w:jc w:val="right"/>
              <w:rPr>
                <w:del w:id="785" w:author="Marlon Estiven. Ardila Martinez" w:date="2021-09-02T17:33:00Z"/>
                <w:rFonts w:eastAsia="Times New Roman" w:cstheme="minorHAnsi"/>
                <w:color w:val="000000"/>
                <w:lang w:val="es-CO" w:eastAsia="es-CO"/>
              </w:rPr>
            </w:pPr>
            <w:del w:id="786" w:author="Marlon Estiven. Ardila Martinez" w:date="2021-09-02T17:33:00Z">
              <w:r w:rsidRPr="00C41436" w:rsidDel="009C6C55">
                <w:rPr>
                  <w:rFonts w:eastAsia="Times New Roman" w:cstheme="minorHAnsi"/>
                  <w:color w:val="000000"/>
                  <w:lang w:val="es-CO" w:eastAsia="es-CO"/>
                </w:rPr>
                <w:delText>0</w:delText>
              </w:r>
            </w:del>
          </w:p>
        </w:tc>
        <w:tc>
          <w:tcPr>
            <w:tcW w:w="887" w:type="dxa"/>
            <w:tcBorders>
              <w:top w:val="nil"/>
              <w:left w:val="single" w:sz="4" w:space="0" w:color="auto"/>
              <w:bottom w:val="single" w:sz="4" w:space="0" w:color="auto"/>
              <w:right w:val="single" w:sz="8" w:space="0" w:color="auto"/>
            </w:tcBorders>
            <w:shd w:val="clear" w:color="auto" w:fill="auto"/>
            <w:noWrap/>
            <w:vAlign w:val="center"/>
            <w:hideMark/>
          </w:tcPr>
          <w:p w14:paraId="3F725145" w14:textId="7B03D1F8" w:rsidR="00D8437D" w:rsidRPr="00C41436" w:rsidDel="009C6C55" w:rsidRDefault="00D8437D" w:rsidP="00D8437D">
            <w:pPr>
              <w:jc w:val="right"/>
              <w:rPr>
                <w:del w:id="787" w:author="Marlon Estiven. Ardila Martinez" w:date="2021-09-02T17:33:00Z"/>
                <w:rFonts w:eastAsia="Times New Roman" w:cstheme="minorHAnsi"/>
                <w:color w:val="000000"/>
                <w:lang w:val="es-CO" w:eastAsia="es-CO"/>
              </w:rPr>
            </w:pPr>
            <w:del w:id="788" w:author="Marlon Estiven. Ardila Martinez" w:date="2021-09-02T17:33:00Z">
              <w:r w:rsidRPr="00C41436" w:rsidDel="009C6C55">
                <w:rPr>
                  <w:rFonts w:eastAsia="Times New Roman" w:cstheme="minorHAnsi"/>
                  <w:color w:val="000000"/>
                  <w:lang w:val="es-CO" w:eastAsia="es-CO"/>
                </w:rPr>
                <w:delText>0</w:delText>
              </w:r>
            </w:del>
          </w:p>
        </w:tc>
        <w:tc>
          <w:tcPr>
            <w:tcW w:w="1167" w:type="dxa"/>
            <w:tcBorders>
              <w:top w:val="nil"/>
              <w:left w:val="single" w:sz="4" w:space="0" w:color="auto"/>
              <w:bottom w:val="single" w:sz="4" w:space="0" w:color="auto"/>
              <w:right w:val="single" w:sz="8" w:space="0" w:color="auto"/>
            </w:tcBorders>
            <w:shd w:val="clear" w:color="auto" w:fill="auto"/>
            <w:noWrap/>
            <w:vAlign w:val="center"/>
            <w:hideMark/>
          </w:tcPr>
          <w:p w14:paraId="1FA49DD5" w14:textId="458EA849" w:rsidR="00D8437D" w:rsidRPr="00C41436" w:rsidDel="009C6C55" w:rsidRDefault="00D8437D" w:rsidP="00D8437D">
            <w:pPr>
              <w:jc w:val="right"/>
              <w:rPr>
                <w:del w:id="789" w:author="Marlon Estiven. Ardila Martinez" w:date="2021-09-02T17:33:00Z"/>
                <w:rFonts w:eastAsia="Times New Roman" w:cstheme="minorHAnsi"/>
                <w:color w:val="000000"/>
                <w:lang w:val="es-CO" w:eastAsia="es-CO"/>
              </w:rPr>
            </w:pPr>
            <w:del w:id="790" w:author="Marlon Estiven. Ardila Martinez" w:date="2021-09-02T17:33:00Z">
              <w:r w:rsidRPr="00C41436" w:rsidDel="009C6C55">
                <w:rPr>
                  <w:rFonts w:eastAsia="Times New Roman" w:cstheme="minorHAnsi"/>
                  <w:color w:val="000000"/>
                  <w:lang w:val="es-CO" w:eastAsia="es-CO"/>
                </w:rPr>
                <w:delText>0</w:delText>
              </w:r>
            </w:del>
          </w:p>
        </w:tc>
        <w:tc>
          <w:tcPr>
            <w:tcW w:w="887" w:type="dxa"/>
            <w:tcBorders>
              <w:top w:val="nil"/>
              <w:left w:val="single" w:sz="4" w:space="0" w:color="auto"/>
              <w:bottom w:val="single" w:sz="4" w:space="0" w:color="auto"/>
              <w:right w:val="single" w:sz="8" w:space="0" w:color="auto"/>
            </w:tcBorders>
            <w:shd w:val="clear" w:color="auto" w:fill="auto"/>
            <w:noWrap/>
            <w:vAlign w:val="center"/>
            <w:hideMark/>
          </w:tcPr>
          <w:p w14:paraId="0947BF16" w14:textId="3F60A0A4" w:rsidR="00D8437D" w:rsidRPr="00C41436" w:rsidDel="009C6C55" w:rsidRDefault="00D8437D" w:rsidP="00D8437D">
            <w:pPr>
              <w:jc w:val="right"/>
              <w:rPr>
                <w:del w:id="791" w:author="Marlon Estiven. Ardila Martinez" w:date="2021-09-02T17:33:00Z"/>
                <w:rFonts w:eastAsia="Times New Roman" w:cstheme="minorHAnsi"/>
                <w:color w:val="000000"/>
                <w:lang w:val="es-CO" w:eastAsia="es-CO"/>
              </w:rPr>
            </w:pPr>
            <w:del w:id="792" w:author="Marlon Estiven. Ardila Martinez" w:date="2021-09-02T17:33:00Z">
              <w:r w:rsidRPr="00C41436" w:rsidDel="009C6C55">
                <w:rPr>
                  <w:rFonts w:eastAsia="Times New Roman" w:cstheme="minorHAnsi"/>
                  <w:color w:val="000000"/>
                  <w:lang w:val="es-CO" w:eastAsia="es-CO"/>
                </w:rPr>
                <w:delText>0</w:delText>
              </w:r>
            </w:del>
          </w:p>
        </w:tc>
      </w:tr>
      <w:tr w:rsidR="00D8437D" w:rsidRPr="00C41436" w:rsidDel="009C6C55" w14:paraId="1F18FB66" w14:textId="5FB42ED5" w:rsidTr="00D8437D">
        <w:trPr>
          <w:trHeight w:val="315"/>
          <w:del w:id="793" w:author="Marlon Estiven. Ardila Martinez" w:date="2021-09-02T17:33:00Z"/>
        </w:trPr>
        <w:tc>
          <w:tcPr>
            <w:tcW w:w="3652" w:type="dxa"/>
            <w:tcBorders>
              <w:top w:val="nil"/>
              <w:left w:val="single" w:sz="8" w:space="0" w:color="auto"/>
              <w:bottom w:val="single" w:sz="4" w:space="0" w:color="auto"/>
              <w:right w:val="nil"/>
            </w:tcBorders>
            <w:shd w:val="clear" w:color="000000" w:fill="D6DCE4"/>
            <w:noWrap/>
            <w:vAlign w:val="center"/>
            <w:hideMark/>
          </w:tcPr>
          <w:p w14:paraId="12AD40EF" w14:textId="3F49DE49" w:rsidR="00D8437D" w:rsidRPr="00C41436" w:rsidDel="009C6C55" w:rsidRDefault="00D8437D" w:rsidP="00D8437D">
            <w:pPr>
              <w:rPr>
                <w:del w:id="794" w:author="Marlon Estiven. Ardila Martinez" w:date="2021-09-02T17:33:00Z"/>
                <w:rFonts w:eastAsia="Times New Roman" w:cstheme="minorHAnsi"/>
                <w:color w:val="000000"/>
                <w:lang w:val="en-AU" w:eastAsia="es-CO"/>
              </w:rPr>
            </w:pPr>
            <w:del w:id="795" w:author="Marlon Estiven. Ardila Martinez" w:date="2021-09-02T17:33:00Z">
              <w:r w:rsidRPr="00C41436" w:rsidDel="009C6C55">
                <w:rPr>
                  <w:rFonts w:eastAsia="Times New Roman" w:cstheme="minorHAnsi"/>
                  <w:color w:val="000000"/>
                  <w:lang w:val="en-AU" w:eastAsia="es-CO"/>
                </w:rPr>
                <w:delText>Workspaces</w:delText>
              </w:r>
            </w:del>
          </w:p>
        </w:tc>
        <w:tc>
          <w:tcPr>
            <w:tcW w:w="1167" w:type="dxa"/>
            <w:tcBorders>
              <w:top w:val="nil"/>
              <w:left w:val="single" w:sz="4" w:space="0" w:color="auto"/>
              <w:bottom w:val="single" w:sz="4" w:space="0" w:color="auto"/>
              <w:right w:val="single" w:sz="8" w:space="0" w:color="auto"/>
            </w:tcBorders>
            <w:shd w:val="clear" w:color="000000" w:fill="D6DCE4"/>
            <w:noWrap/>
            <w:vAlign w:val="center"/>
            <w:hideMark/>
          </w:tcPr>
          <w:p w14:paraId="1BA0B9BD" w14:textId="57EDBC17" w:rsidR="00D8437D" w:rsidRPr="00C41436" w:rsidDel="009C6C55" w:rsidRDefault="00D8437D" w:rsidP="00D8437D">
            <w:pPr>
              <w:jc w:val="right"/>
              <w:rPr>
                <w:del w:id="796" w:author="Marlon Estiven. Ardila Martinez" w:date="2021-09-02T17:33:00Z"/>
                <w:rFonts w:eastAsia="Times New Roman" w:cstheme="minorHAnsi"/>
                <w:color w:val="000000"/>
                <w:lang w:val="es-CO" w:eastAsia="es-CO"/>
              </w:rPr>
            </w:pPr>
            <w:del w:id="797" w:author="Marlon Estiven. Ardila Martinez" w:date="2021-09-02T17:33:00Z">
              <w:r w:rsidRPr="00C41436" w:rsidDel="009C6C55">
                <w:rPr>
                  <w:rFonts w:eastAsia="Times New Roman" w:cstheme="minorHAnsi"/>
                  <w:color w:val="000000"/>
                  <w:lang w:val="es-CO" w:eastAsia="es-CO"/>
                </w:rPr>
                <w:delText>108</w:delText>
              </w:r>
            </w:del>
          </w:p>
        </w:tc>
        <w:tc>
          <w:tcPr>
            <w:tcW w:w="887" w:type="dxa"/>
            <w:tcBorders>
              <w:top w:val="nil"/>
              <w:left w:val="single" w:sz="4" w:space="0" w:color="auto"/>
              <w:bottom w:val="single" w:sz="4" w:space="0" w:color="auto"/>
              <w:right w:val="single" w:sz="8" w:space="0" w:color="auto"/>
            </w:tcBorders>
            <w:shd w:val="clear" w:color="000000" w:fill="D6DCE4"/>
            <w:noWrap/>
            <w:vAlign w:val="center"/>
            <w:hideMark/>
          </w:tcPr>
          <w:p w14:paraId="000241E2" w14:textId="2FC4A4EB" w:rsidR="00D8437D" w:rsidRPr="00C41436" w:rsidDel="009C6C55" w:rsidRDefault="00D8437D" w:rsidP="00D8437D">
            <w:pPr>
              <w:jc w:val="right"/>
              <w:rPr>
                <w:del w:id="798" w:author="Marlon Estiven. Ardila Martinez" w:date="2021-09-02T17:33:00Z"/>
                <w:rFonts w:eastAsia="Times New Roman" w:cstheme="minorHAnsi"/>
                <w:color w:val="000000"/>
                <w:lang w:val="es-CO" w:eastAsia="es-CO"/>
              </w:rPr>
            </w:pPr>
            <w:del w:id="799" w:author="Marlon Estiven. Ardila Martinez" w:date="2021-09-02T17:33:00Z">
              <w:r w:rsidRPr="00C41436" w:rsidDel="009C6C55">
                <w:rPr>
                  <w:rFonts w:eastAsia="Times New Roman" w:cstheme="minorHAnsi"/>
                  <w:color w:val="000000"/>
                  <w:lang w:val="es-CO" w:eastAsia="es-CO"/>
                </w:rPr>
                <w:delText>38</w:delText>
              </w:r>
            </w:del>
          </w:p>
        </w:tc>
        <w:tc>
          <w:tcPr>
            <w:tcW w:w="1167" w:type="dxa"/>
            <w:tcBorders>
              <w:top w:val="nil"/>
              <w:left w:val="single" w:sz="4" w:space="0" w:color="auto"/>
              <w:bottom w:val="single" w:sz="4" w:space="0" w:color="auto"/>
              <w:right w:val="single" w:sz="8" w:space="0" w:color="auto"/>
            </w:tcBorders>
            <w:shd w:val="clear" w:color="000000" w:fill="D6DCE4"/>
            <w:noWrap/>
            <w:vAlign w:val="center"/>
            <w:hideMark/>
          </w:tcPr>
          <w:p w14:paraId="71A633BF" w14:textId="2872DB53" w:rsidR="00D8437D" w:rsidRPr="00C41436" w:rsidDel="009C6C55" w:rsidRDefault="00D8437D" w:rsidP="00D8437D">
            <w:pPr>
              <w:jc w:val="right"/>
              <w:rPr>
                <w:del w:id="800" w:author="Marlon Estiven. Ardila Martinez" w:date="2021-09-02T17:33:00Z"/>
                <w:rFonts w:eastAsia="Times New Roman" w:cstheme="minorHAnsi"/>
                <w:color w:val="000000"/>
                <w:lang w:val="es-CO" w:eastAsia="es-CO"/>
              </w:rPr>
            </w:pPr>
            <w:del w:id="801" w:author="Marlon Estiven. Ardila Martinez" w:date="2021-09-02T17:33:00Z">
              <w:r w:rsidRPr="00C41436" w:rsidDel="009C6C55">
                <w:rPr>
                  <w:rFonts w:eastAsia="Times New Roman" w:cstheme="minorHAnsi"/>
                  <w:color w:val="000000"/>
                  <w:lang w:val="es-CO" w:eastAsia="es-CO"/>
                </w:rPr>
                <w:delText>108</w:delText>
              </w:r>
            </w:del>
          </w:p>
        </w:tc>
        <w:tc>
          <w:tcPr>
            <w:tcW w:w="887" w:type="dxa"/>
            <w:tcBorders>
              <w:top w:val="nil"/>
              <w:left w:val="single" w:sz="4" w:space="0" w:color="auto"/>
              <w:bottom w:val="single" w:sz="4" w:space="0" w:color="auto"/>
              <w:right w:val="single" w:sz="8" w:space="0" w:color="auto"/>
            </w:tcBorders>
            <w:shd w:val="clear" w:color="000000" w:fill="D6DCE4"/>
            <w:noWrap/>
            <w:vAlign w:val="center"/>
            <w:hideMark/>
          </w:tcPr>
          <w:p w14:paraId="101C0C85" w14:textId="26352409" w:rsidR="00D8437D" w:rsidRPr="00C41436" w:rsidDel="009C6C55" w:rsidRDefault="00D8437D" w:rsidP="00D8437D">
            <w:pPr>
              <w:jc w:val="right"/>
              <w:rPr>
                <w:del w:id="802" w:author="Marlon Estiven. Ardila Martinez" w:date="2021-09-02T17:33:00Z"/>
                <w:rFonts w:eastAsia="Times New Roman" w:cstheme="minorHAnsi"/>
                <w:color w:val="000000"/>
                <w:lang w:val="es-CO" w:eastAsia="es-CO"/>
              </w:rPr>
            </w:pPr>
            <w:del w:id="803" w:author="Marlon Estiven. Ardila Martinez" w:date="2021-09-02T17:33:00Z">
              <w:r w:rsidRPr="00C41436" w:rsidDel="009C6C55">
                <w:rPr>
                  <w:rFonts w:eastAsia="Times New Roman" w:cstheme="minorHAnsi"/>
                  <w:color w:val="000000"/>
                  <w:lang w:val="es-CO" w:eastAsia="es-CO"/>
                </w:rPr>
                <w:delText>38</w:delText>
              </w:r>
            </w:del>
          </w:p>
        </w:tc>
      </w:tr>
      <w:tr w:rsidR="00D8437D" w:rsidRPr="00C41436" w:rsidDel="009C6C55" w14:paraId="3F57BC21" w14:textId="19CFA9D3" w:rsidTr="00D8437D">
        <w:trPr>
          <w:trHeight w:val="315"/>
          <w:del w:id="804" w:author="Marlon Estiven. Ardila Martinez" w:date="2021-09-02T17:33:00Z"/>
        </w:trPr>
        <w:tc>
          <w:tcPr>
            <w:tcW w:w="3652" w:type="dxa"/>
            <w:tcBorders>
              <w:top w:val="nil"/>
              <w:left w:val="single" w:sz="8" w:space="0" w:color="auto"/>
              <w:bottom w:val="single" w:sz="4" w:space="0" w:color="auto"/>
              <w:right w:val="nil"/>
            </w:tcBorders>
            <w:shd w:val="clear" w:color="auto" w:fill="auto"/>
            <w:noWrap/>
            <w:vAlign w:val="center"/>
            <w:hideMark/>
          </w:tcPr>
          <w:p w14:paraId="1C712A8F" w14:textId="1BA60949" w:rsidR="00D8437D" w:rsidRPr="00C41436" w:rsidDel="009C6C55" w:rsidRDefault="00D8437D" w:rsidP="00D8437D">
            <w:pPr>
              <w:rPr>
                <w:del w:id="805" w:author="Marlon Estiven. Ardila Martinez" w:date="2021-09-02T17:33:00Z"/>
                <w:rFonts w:eastAsia="Times New Roman" w:cstheme="minorHAnsi"/>
                <w:color w:val="000000"/>
                <w:lang w:val="en-AU" w:eastAsia="es-CO"/>
              </w:rPr>
            </w:pPr>
            <w:del w:id="806" w:author="Marlon Estiven. Ardila Martinez" w:date="2021-09-02T17:33:00Z">
              <w:r w:rsidRPr="00C41436" w:rsidDel="009C6C55">
                <w:rPr>
                  <w:rFonts w:eastAsia="Times New Roman" w:cstheme="minorHAnsi"/>
                  <w:color w:val="000000"/>
                  <w:lang w:val="en-AU" w:eastAsia="es-CO"/>
                </w:rPr>
                <w:delText>Local Copies</w:delText>
              </w:r>
            </w:del>
          </w:p>
        </w:tc>
        <w:tc>
          <w:tcPr>
            <w:tcW w:w="1167" w:type="dxa"/>
            <w:tcBorders>
              <w:top w:val="nil"/>
              <w:left w:val="single" w:sz="4" w:space="0" w:color="auto"/>
              <w:bottom w:val="single" w:sz="4" w:space="0" w:color="auto"/>
              <w:right w:val="single" w:sz="8" w:space="0" w:color="auto"/>
            </w:tcBorders>
            <w:shd w:val="clear" w:color="auto" w:fill="auto"/>
            <w:noWrap/>
            <w:vAlign w:val="center"/>
            <w:hideMark/>
          </w:tcPr>
          <w:p w14:paraId="3C7A73C3" w14:textId="790E0D00" w:rsidR="00D8437D" w:rsidRPr="00C41436" w:rsidDel="009C6C55" w:rsidRDefault="00D8437D" w:rsidP="00D8437D">
            <w:pPr>
              <w:jc w:val="right"/>
              <w:rPr>
                <w:del w:id="807" w:author="Marlon Estiven. Ardila Martinez" w:date="2021-09-02T17:33:00Z"/>
                <w:rFonts w:eastAsia="Times New Roman" w:cstheme="minorHAnsi"/>
                <w:color w:val="000000"/>
                <w:lang w:val="es-CO" w:eastAsia="es-CO"/>
              </w:rPr>
            </w:pPr>
            <w:del w:id="808" w:author="Marlon Estiven. Ardila Martinez" w:date="2021-09-02T17:33:00Z">
              <w:r w:rsidRPr="00C41436" w:rsidDel="009C6C55">
                <w:rPr>
                  <w:rFonts w:eastAsia="Times New Roman" w:cstheme="minorHAnsi"/>
                  <w:color w:val="000000"/>
                  <w:lang w:val="es-CO" w:eastAsia="es-CO"/>
                </w:rPr>
                <w:delText>2</w:delText>
              </w:r>
            </w:del>
          </w:p>
        </w:tc>
        <w:tc>
          <w:tcPr>
            <w:tcW w:w="887" w:type="dxa"/>
            <w:tcBorders>
              <w:top w:val="nil"/>
              <w:left w:val="single" w:sz="4" w:space="0" w:color="auto"/>
              <w:bottom w:val="single" w:sz="4" w:space="0" w:color="auto"/>
              <w:right w:val="single" w:sz="8" w:space="0" w:color="auto"/>
            </w:tcBorders>
            <w:shd w:val="clear" w:color="auto" w:fill="auto"/>
            <w:noWrap/>
            <w:vAlign w:val="center"/>
            <w:hideMark/>
          </w:tcPr>
          <w:p w14:paraId="40B7C214" w14:textId="797D8815" w:rsidR="00D8437D" w:rsidRPr="00C41436" w:rsidDel="009C6C55" w:rsidRDefault="00D8437D" w:rsidP="00D8437D">
            <w:pPr>
              <w:jc w:val="right"/>
              <w:rPr>
                <w:del w:id="809" w:author="Marlon Estiven. Ardila Martinez" w:date="2021-09-02T17:33:00Z"/>
                <w:rFonts w:eastAsia="Times New Roman" w:cstheme="minorHAnsi"/>
                <w:color w:val="000000"/>
                <w:lang w:val="es-CO" w:eastAsia="es-CO"/>
              </w:rPr>
            </w:pPr>
            <w:del w:id="810" w:author="Marlon Estiven. Ardila Martinez" w:date="2021-09-02T17:33:00Z">
              <w:r w:rsidRPr="00C41436" w:rsidDel="009C6C55">
                <w:rPr>
                  <w:rFonts w:eastAsia="Times New Roman" w:cstheme="minorHAnsi"/>
                  <w:color w:val="000000"/>
                  <w:lang w:val="es-CO" w:eastAsia="es-CO"/>
                </w:rPr>
                <w:delText>4.806</w:delText>
              </w:r>
            </w:del>
          </w:p>
        </w:tc>
        <w:tc>
          <w:tcPr>
            <w:tcW w:w="1167" w:type="dxa"/>
            <w:tcBorders>
              <w:top w:val="nil"/>
              <w:left w:val="single" w:sz="4" w:space="0" w:color="auto"/>
              <w:bottom w:val="single" w:sz="4" w:space="0" w:color="auto"/>
              <w:right w:val="single" w:sz="8" w:space="0" w:color="auto"/>
            </w:tcBorders>
            <w:shd w:val="clear" w:color="auto" w:fill="auto"/>
            <w:noWrap/>
            <w:vAlign w:val="center"/>
            <w:hideMark/>
          </w:tcPr>
          <w:p w14:paraId="649D429E" w14:textId="5E211A78" w:rsidR="00D8437D" w:rsidRPr="00C41436" w:rsidDel="009C6C55" w:rsidRDefault="00D8437D" w:rsidP="00D8437D">
            <w:pPr>
              <w:jc w:val="right"/>
              <w:rPr>
                <w:del w:id="811" w:author="Marlon Estiven. Ardila Martinez" w:date="2021-09-02T17:33:00Z"/>
                <w:rFonts w:eastAsia="Times New Roman" w:cstheme="minorHAnsi"/>
                <w:color w:val="000000"/>
                <w:lang w:val="es-CO" w:eastAsia="es-CO"/>
              </w:rPr>
            </w:pPr>
            <w:del w:id="812" w:author="Marlon Estiven. Ardila Martinez" w:date="2021-09-02T17:33:00Z">
              <w:r w:rsidRPr="00C41436" w:rsidDel="009C6C55">
                <w:rPr>
                  <w:rFonts w:eastAsia="Times New Roman" w:cstheme="minorHAnsi"/>
                  <w:color w:val="000000"/>
                  <w:lang w:val="es-CO" w:eastAsia="es-CO"/>
                </w:rPr>
                <w:delText>2</w:delText>
              </w:r>
            </w:del>
          </w:p>
        </w:tc>
        <w:tc>
          <w:tcPr>
            <w:tcW w:w="887" w:type="dxa"/>
            <w:tcBorders>
              <w:top w:val="nil"/>
              <w:left w:val="single" w:sz="4" w:space="0" w:color="auto"/>
              <w:bottom w:val="single" w:sz="4" w:space="0" w:color="auto"/>
              <w:right w:val="single" w:sz="8" w:space="0" w:color="auto"/>
            </w:tcBorders>
            <w:shd w:val="clear" w:color="auto" w:fill="auto"/>
            <w:noWrap/>
            <w:vAlign w:val="center"/>
            <w:hideMark/>
          </w:tcPr>
          <w:p w14:paraId="0011A0F0" w14:textId="4685E5DA" w:rsidR="00D8437D" w:rsidRPr="00C41436" w:rsidDel="009C6C55" w:rsidRDefault="00D8437D" w:rsidP="00D8437D">
            <w:pPr>
              <w:jc w:val="right"/>
              <w:rPr>
                <w:del w:id="813" w:author="Marlon Estiven. Ardila Martinez" w:date="2021-09-02T17:33:00Z"/>
                <w:rFonts w:eastAsia="Times New Roman" w:cstheme="minorHAnsi"/>
                <w:color w:val="000000"/>
                <w:lang w:val="es-CO" w:eastAsia="es-CO"/>
              </w:rPr>
            </w:pPr>
            <w:del w:id="814" w:author="Marlon Estiven. Ardila Martinez" w:date="2021-09-02T17:33:00Z">
              <w:r w:rsidRPr="00C41436" w:rsidDel="009C6C55">
                <w:rPr>
                  <w:rFonts w:eastAsia="Times New Roman" w:cstheme="minorHAnsi"/>
                  <w:color w:val="000000"/>
                  <w:lang w:val="es-CO" w:eastAsia="es-CO"/>
                </w:rPr>
                <w:delText>4.806</w:delText>
              </w:r>
            </w:del>
          </w:p>
        </w:tc>
      </w:tr>
      <w:tr w:rsidR="00D8437D" w:rsidRPr="00C41436" w:rsidDel="009C6C55" w14:paraId="6301720A" w14:textId="30D0B6F0" w:rsidTr="00D8437D">
        <w:trPr>
          <w:trHeight w:val="315"/>
          <w:del w:id="815" w:author="Marlon Estiven. Ardila Martinez" w:date="2021-09-02T17:33:00Z"/>
        </w:trPr>
        <w:tc>
          <w:tcPr>
            <w:tcW w:w="3652" w:type="dxa"/>
            <w:tcBorders>
              <w:top w:val="nil"/>
              <w:left w:val="single" w:sz="8" w:space="0" w:color="auto"/>
              <w:bottom w:val="single" w:sz="4" w:space="0" w:color="auto"/>
              <w:right w:val="nil"/>
            </w:tcBorders>
            <w:shd w:val="clear" w:color="000000" w:fill="D6DCE4"/>
            <w:noWrap/>
            <w:vAlign w:val="center"/>
            <w:hideMark/>
          </w:tcPr>
          <w:p w14:paraId="23D90686" w14:textId="3A30B2C3" w:rsidR="00D8437D" w:rsidRPr="00C41436" w:rsidDel="009C6C55" w:rsidRDefault="00D8437D" w:rsidP="00D8437D">
            <w:pPr>
              <w:rPr>
                <w:del w:id="816" w:author="Marlon Estiven. Ardila Martinez" w:date="2021-09-02T17:33:00Z"/>
                <w:rFonts w:eastAsia="Times New Roman" w:cstheme="minorHAnsi"/>
                <w:color w:val="000000"/>
                <w:lang w:val="en-AU" w:eastAsia="es-CO"/>
              </w:rPr>
            </w:pPr>
            <w:del w:id="817" w:author="Marlon Estiven. Ardila Martinez" w:date="2021-09-02T17:33:00Z">
              <w:r w:rsidRPr="00C41436" w:rsidDel="009C6C55">
                <w:rPr>
                  <w:rFonts w:eastAsia="Times New Roman" w:cstheme="minorHAnsi"/>
                  <w:color w:val="000000"/>
                  <w:lang w:val="en-AU" w:eastAsia="es-CO"/>
                </w:rPr>
                <w:delText>vNext Build Definition</w:delText>
              </w:r>
            </w:del>
          </w:p>
        </w:tc>
        <w:tc>
          <w:tcPr>
            <w:tcW w:w="1167" w:type="dxa"/>
            <w:tcBorders>
              <w:top w:val="nil"/>
              <w:left w:val="single" w:sz="4" w:space="0" w:color="auto"/>
              <w:bottom w:val="single" w:sz="4" w:space="0" w:color="auto"/>
              <w:right w:val="single" w:sz="8" w:space="0" w:color="auto"/>
            </w:tcBorders>
            <w:shd w:val="clear" w:color="000000" w:fill="D6DCE4"/>
            <w:noWrap/>
            <w:vAlign w:val="center"/>
            <w:hideMark/>
          </w:tcPr>
          <w:p w14:paraId="57DBFD33" w14:textId="2A5C69E7" w:rsidR="00D8437D" w:rsidRPr="00C41436" w:rsidDel="009C6C55" w:rsidRDefault="00D8437D" w:rsidP="00D8437D">
            <w:pPr>
              <w:jc w:val="right"/>
              <w:rPr>
                <w:del w:id="818" w:author="Marlon Estiven. Ardila Martinez" w:date="2021-09-02T17:33:00Z"/>
                <w:rFonts w:eastAsia="Times New Roman" w:cstheme="minorHAnsi"/>
                <w:color w:val="000000"/>
                <w:lang w:val="es-CO" w:eastAsia="es-CO"/>
              </w:rPr>
            </w:pPr>
            <w:del w:id="819" w:author="Marlon Estiven. Ardila Martinez" w:date="2021-09-02T17:33:00Z">
              <w:r w:rsidRPr="00C41436" w:rsidDel="009C6C55">
                <w:rPr>
                  <w:rFonts w:eastAsia="Times New Roman" w:cstheme="minorHAnsi"/>
                  <w:color w:val="000000"/>
                  <w:lang w:val="es-CO" w:eastAsia="es-CO"/>
                </w:rPr>
                <w:delText>0</w:delText>
              </w:r>
            </w:del>
          </w:p>
        </w:tc>
        <w:tc>
          <w:tcPr>
            <w:tcW w:w="887" w:type="dxa"/>
            <w:tcBorders>
              <w:top w:val="nil"/>
              <w:left w:val="single" w:sz="4" w:space="0" w:color="auto"/>
              <w:bottom w:val="single" w:sz="4" w:space="0" w:color="auto"/>
              <w:right w:val="single" w:sz="8" w:space="0" w:color="auto"/>
            </w:tcBorders>
            <w:shd w:val="clear" w:color="000000" w:fill="D6DCE4"/>
            <w:noWrap/>
            <w:vAlign w:val="center"/>
            <w:hideMark/>
          </w:tcPr>
          <w:p w14:paraId="2D8D620C" w14:textId="5579C5F2" w:rsidR="00D8437D" w:rsidRPr="00C41436" w:rsidDel="009C6C55" w:rsidRDefault="00D8437D" w:rsidP="00D8437D">
            <w:pPr>
              <w:jc w:val="right"/>
              <w:rPr>
                <w:del w:id="820" w:author="Marlon Estiven. Ardila Martinez" w:date="2021-09-02T17:33:00Z"/>
                <w:rFonts w:eastAsia="Times New Roman" w:cstheme="minorHAnsi"/>
                <w:color w:val="000000"/>
                <w:lang w:val="es-CO" w:eastAsia="es-CO"/>
              </w:rPr>
            </w:pPr>
            <w:del w:id="821" w:author="Marlon Estiven. Ardila Martinez" w:date="2021-09-02T17:33:00Z">
              <w:r w:rsidRPr="00C41436" w:rsidDel="009C6C55">
                <w:rPr>
                  <w:rFonts w:eastAsia="Times New Roman" w:cstheme="minorHAnsi"/>
                  <w:color w:val="000000"/>
                  <w:lang w:val="es-CO" w:eastAsia="es-CO"/>
                </w:rPr>
                <w:delText>19</w:delText>
              </w:r>
            </w:del>
          </w:p>
        </w:tc>
        <w:tc>
          <w:tcPr>
            <w:tcW w:w="1167" w:type="dxa"/>
            <w:tcBorders>
              <w:top w:val="nil"/>
              <w:left w:val="single" w:sz="4" w:space="0" w:color="auto"/>
              <w:bottom w:val="single" w:sz="4" w:space="0" w:color="auto"/>
              <w:right w:val="single" w:sz="8" w:space="0" w:color="auto"/>
            </w:tcBorders>
            <w:shd w:val="clear" w:color="000000" w:fill="D6DCE4"/>
            <w:noWrap/>
            <w:vAlign w:val="center"/>
            <w:hideMark/>
          </w:tcPr>
          <w:p w14:paraId="23F73C01" w14:textId="483E870A" w:rsidR="00D8437D" w:rsidRPr="00C41436" w:rsidDel="009C6C55" w:rsidRDefault="00D8437D" w:rsidP="00D8437D">
            <w:pPr>
              <w:jc w:val="right"/>
              <w:rPr>
                <w:del w:id="822" w:author="Marlon Estiven. Ardila Martinez" w:date="2021-09-02T17:33:00Z"/>
                <w:rFonts w:eastAsia="Times New Roman" w:cstheme="minorHAnsi"/>
                <w:color w:val="000000"/>
                <w:lang w:val="es-CO" w:eastAsia="es-CO"/>
              </w:rPr>
            </w:pPr>
            <w:del w:id="823" w:author="Marlon Estiven. Ardila Martinez" w:date="2021-09-02T17:33:00Z">
              <w:r w:rsidRPr="00C41436" w:rsidDel="009C6C55">
                <w:rPr>
                  <w:rFonts w:eastAsia="Times New Roman" w:cstheme="minorHAnsi"/>
                  <w:color w:val="000000"/>
                  <w:lang w:val="es-CO" w:eastAsia="es-CO"/>
                </w:rPr>
                <w:delText>0</w:delText>
              </w:r>
            </w:del>
          </w:p>
        </w:tc>
        <w:tc>
          <w:tcPr>
            <w:tcW w:w="887" w:type="dxa"/>
            <w:tcBorders>
              <w:top w:val="nil"/>
              <w:left w:val="single" w:sz="4" w:space="0" w:color="auto"/>
              <w:bottom w:val="single" w:sz="4" w:space="0" w:color="auto"/>
              <w:right w:val="single" w:sz="8" w:space="0" w:color="auto"/>
            </w:tcBorders>
            <w:shd w:val="clear" w:color="000000" w:fill="D6DCE4"/>
            <w:noWrap/>
            <w:vAlign w:val="center"/>
            <w:hideMark/>
          </w:tcPr>
          <w:p w14:paraId="5EC5BD71" w14:textId="2B45D387" w:rsidR="00D8437D" w:rsidRPr="00C41436" w:rsidDel="009C6C55" w:rsidRDefault="00D8437D" w:rsidP="00D8437D">
            <w:pPr>
              <w:jc w:val="right"/>
              <w:rPr>
                <w:del w:id="824" w:author="Marlon Estiven. Ardila Martinez" w:date="2021-09-02T17:33:00Z"/>
                <w:rFonts w:eastAsia="Times New Roman" w:cstheme="minorHAnsi"/>
                <w:color w:val="000000"/>
                <w:lang w:val="es-CO" w:eastAsia="es-CO"/>
              </w:rPr>
            </w:pPr>
            <w:del w:id="825" w:author="Marlon Estiven. Ardila Martinez" w:date="2021-09-02T17:33:00Z">
              <w:r w:rsidRPr="00C41436" w:rsidDel="009C6C55">
                <w:rPr>
                  <w:rFonts w:eastAsia="Times New Roman" w:cstheme="minorHAnsi"/>
                  <w:color w:val="000000"/>
                  <w:lang w:val="es-CO" w:eastAsia="es-CO"/>
                </w:rPr>
                <w:delText>19</w:delText>
              </w:r>
            </w:del>
          </w:p>
        </w:tc>
      </w:tr>
    </w:tbl>
    <w:p w14:paraId="547AFDE1" w14:textId="77777777" w:rsidR="00461EA2" w:rsidRPr="00C41436" w:rsidRDefault="00461EA2" w:rsidP="00B90D9B">
      <w:pPr>
        <w:jc w:val="both"/>
        <w:rPr>
          <w:rFonts w:cstheme="minorHAnsi"/>
        </w:rPr>
      </w:pPr>
    </w:p>
    <w:p w14:paraId="0D6A788F" w14:textId="77777777" w:rsidR="00461EA2" w:rsidRPr="00C41436" w:rsidRDefault="00461EA2" w:rsidP="00B90D9B">
      <w:pPr>
        <w:jc w:val="both"/>
        <w:rPr>
          <w:rFonts w:cstheme="minorHAnsi"/>
        </w:rPr>
      </w:pPr>
    </w:p>
    <w:p w14:paraId="31ECE408" w14:textId="2EB01A2F" w:rsidR="00461EA2" w:rsidRPr="00C41436" w:rsidRDefault="00461EA2" w:rsidP="00B90D9B">
      <w:pPr>
        <w:jc w:val="both"/>
        <w:rPr>
          <w:rFonts w:cstheme="minorHAnsi"/>
        </w:rPr>
      </w:pPr>
      <w:r w:rsidRPr="00C41436">
        <w:rPr>
          <w:rFonts w:cstheme="minorHAnsi"/>
        </w:rPr>
        <w:t>En general, al comparar los totales entre los datos antes y después de la migración, observamos que las cifras son iguales</w:t>
      </w:r>
      <w:ins w:id="826" w:author="Marlon Estiven. Ardila Martinez" w:date="2021-09-02T17:34:00Z">
        <w:r w:rsidR="009C6C55">
          <w:rPr>
            <w:rFonts w:cstheme="minorHAnsi"/>
          </w:rPr>
          <w:t>.</w:t>
        </w:r>
      </w:ins>
      <w:del w:id="827" w:author="Marlon Estiven. Ardila Martinez" w:date="2021-09-02T17:34:00Z">
        <w:r w:rsidR="00D8437D" w:rsidRPr="00C41436" w:rsidDel="009C6C55">
          <w:rPr>
            <w:rFonts w:cstheme="minorHAnsi"/>
          </w:rPr>
          <w:delText>, e</w:delText>
        </w:r>
        <w:r w:rsidRPr="00C41436" w:rsidDel="009C6C55">
          <w:rPr>
            <w:rFonts w:cstheme="minorHAnsi"/>
          </w:rPr>
          <w:delText xml:space="preserve">l detalle de estos resultados se puede consultar en el archivo adjunto </w:delText>
        </w:r>
        <w:r w:rsidR="00D8437D" w:rsidRPr="00C41436" w:rsidDel="009C6C55">
          <w:rPr>
            <w:rFonts w:cstheme="minorHAnsi"/>
            <w:i/>
            <w:iCs/>
          </w:rPr>
          <w:delText>DetalleVerificacionesMigracion-ADS2019-ScriptTotalesControl V0.1.xlsx</w:delText>
        </w:r>
        <w:r w:rsidRPr="00C41436" w:rsidDel="009C6C55">
          <w:rPr>
            <w:rFonts w:cstheme="minorHAnsi"/>
          </w:rPr>
          <w:delText>.</w:delText>
        </w:r>
      </w:del>
    </w:p>
    <w:p w14:paraId="67F4CB04" w14:textId="77777777" w:rsidR="00461EA2" w:rsidRPr="00C41436" w:rsidRDefault="00461EA2" w:rsidP="00B90D9B">
      <w:pPr>
        <w:jc w:val="both"/>
        <w:rPr>
          <w:rFonts w:cstheme="minorHAnsi"/>
        </w:rPr>
      </w:pPr>
    </w:p>
    <w:p w14:paraId="351D3690" w14:textId="2BAD5D89" w:rsidR="00461EA2" w:rsidRPr="00C41436" w:rsidRDefault="00461EA2" w:rsidP="00C760E6">
      <w:pPr>
        <w:pStyle w:val="Heading3"/>
        <w:numPr>
          <w:ilvl w:val="2"/>
          <w:numId w:val="2"/>
        </w:numPr>
        <w:rPr>
          <w:rFonts w:asciiTheme="minorHAnsi" w:hAnsiTheme="minorHAnsi" w:cstheme="minorHAnsi"/>
        </w:rPr>
        <w:pPrChange w:id="828" w:author="Marlon Estiven. Ardila Martinez" w:date="2021-09-03T12:19:00Z">
          <w:pPr>
            <w:pStyle w:val="Heading3"/>
            <w:numPr>
              <w:ilvl w:val="2"/>
              <w:numId w:val="2"/>
            </w:numPr>
            <w:ind w:left="720" w:hanging="720"/>
          </w:pPr>
        </w:pPrChange>
      </w:pPr>
      <w:bookmarkStart w:id="829" w:name="_Toc81572908"/>
      <w:r w:rsidRPr="00C41436">
        <w:rPr>
          <w:rFonts w:asciiTheme="minorHAnsi" w:hAnsiTheme="minorHAnsi" w:cstheme="minorHAnsi"/>
        </w:rPr>
        <w:t>Otras Verificaciones</w:t>
      </w:r>
      <w:bookmarkEnd w:id="829"/>
    </w:p>
    <w:p w14:paraId="7EAD2BAE" w14:textId="77777777" w:rsidR="00116886" w:rsidRPr="00C41436" w:rsidRDefault="00116886" w:rsidP="00B90D9B">
      <w:pPr>
        <w:jc w:val="both"/>
        <w:rPr>
          <w:rFonts w:cstheme="minorHAnsi"/>
        </w:rPr>
      </w:pPr>
    </w:p>
    <w:p w14:paraId="2284FC88" w14:textId="04E10940" w:rsidR="00461EA2" w:rsidDel="00C760E6" w:rsidRDefault="00461EA2" w:rsidP="00B90D9B">
      <w:pPr>
        <w:jc w:val="both"/>
        <w:rPr>
          <w:del w:id="830" w:author="Marlon Estiven. Ardila Martinez" w:date="2021-09-03T12:18:00Z"/>
          <w:rFonts w:cstheme="minorHAnsi"/>
        </w:rPr>
      </w:pPr>
      <w:r w:rsidRPr="00C41436">
        <w:rPr>
          <w:rFonts w:cstheme="minorHAnsi"/>
        </w:rPr>
        <w:t xml:space="preserve">A </w:t>
      </w:r>
      <w:r w:rsidR="00D8437D" w:rsidRPr="00C41436">
        <w:rPr>
          <w:rFonts w:cstheme="minorHAnsi"/>
        </w:rPr>
        <w:t>continuación,</w:t>
      </w:r>
      <w:r w:rsidRPr="00C41436">
        <w:rPr>
          <w:rFonts w:cstheme="minorHAnsi"/>
        </w:rPr>
        <w:t xml:space="preserve"> se relacionan </w:t>
      </w:r>
      <w:r w:rsidR="005143D7" w:rsidRPr="00C41436">
        <w:rPr>
          <w:rFonts w:cstheme="minorHAnsi"/>
        </w:rPr>
        <w:t>algunas de las</w:t>
      </w:r>
      <w:r w:rsidRPr="00C41436">
        <w:rPr>
          <w:rFonts w:cstheme="minorHAnsi"/>
        </w:rPr>
        <w:t xml:space="preserve"> verificaciones realizadas en el ambiente migrado</w:t>
      </w:r>
      <w:ins w:id="831" w:author="Marlon Estiven. Ardila Martinez" w:date="2021-09-03T12:18:00Z">
        <w:r w:rsidR="00C760E6">
          <w:rPr>
            <w:rFonts w:cstheme="minorHAnsi"/>
          </w:rPr>
          <w:t>:</w:t>
        </w:r>
      </w:ins>
      <w:del w:id="832" w:author="Marlon Estiven. Ardila Martinez" w:date="2021-09-03T12:18:00Z">
        <w:r w:rsidRPr="00C41436" w:rsidDel="00C760E6">
          <w:rPr>
            <w:rFonts w:cstheme="minorHAnsi"/>
          </w:rPr>
          <w:delText>:</w:delText>
        </w:r>
      </w:del>
    </w:p>
    <w:p w14:paraId="482C8622" w14:textId="6F22B4CB" w:rsidR="00C760E6" w:rsidRDefault="00C760E6" w:rsidP="00B90D9B">
      <w:pPr>
        <w:jc w:val="both"/>
        <w:rPr>
          <w:ins w:id="833" w:author="Marlon Estiven. Ardila Martinez" w:date="2021-09-03T12:18:00Z"/>
          <w:rFonts w:cstheme="minorHAnsi"/>
        </w:rPr>
      </w:pPr>
    </w:p>
    <w:p w14:paraId="217EC5E9" w14:textId="47CBCFA2" w:rsidR="00C760E6" w:rsidRPr="00C760E6" w:rsidRDefault="00C760E6" w:rsidP="00C760E6">
      <w:pPr>
        <w:pStyle w:val="ListParagraph"/>
        <w:ind w:left="360"/>
        <w:jc w:val="both"/>
        <w:rPr>
          <w:ins w:id="834" w:author="Marlon Estiven. Ardila Martinez" w:date="2021-09-03T12:18:00Z"/>
          <w:rFonts w:cstheme="minorHAnsi"/>
          <w:rPrChange w:id="835" w:author="Marlon Estiven. Ardila Martinez" w:date="2021-09-03T12:18:00Z">
            <w:rPr>
              <w:ins w:id="836" w:author="Marlon Estiven. Ardila Martinez" w:date="2021-09-03T12:18:00Z"/>
            </w:rPr>
          </w:rPrChange>
        </w:rPr>
        <w:pPrChange w:id="837" w:author="Marlon Estiven. Ardila Martinez" w:date="2021-09-03T12:19:00Z">
          <w:pPr>
            <w:jc w:val="both"/>
          </w:pPr>
        </w:pPrChange>
      </w:pPr>
    </w:p>
    <w:p w14:paraId="62D8AA9F" w14:textId="1F6BC57E" w:rsidR="00461EA2" w:rsidRPr="00C760E6" w:rsidDel="00C760E6" w:rsidRDefault="00C760E6" w:rsidP="00C760E6">
      <w:pPr>
        <w:rPr>
          <w:del w:id="838" w:author="Marlon Estiven. Ardila Martinez" w:date="2021-09-03T12:17:00Z"/>
          <w:rFonts w:cstheme="minorHAnsi"/>
          <w:rPrChange w:id="839" w:author="Marlon Estiven. Ardila Martinez" w:date="2021-09-03T12:19:00Z">
            <w:rPr>
              <w:del w:id="840" w:author="Marlon Estiven. Ardila Martinez" w:date="2021-09-03T12:17:00Z"/>
            </w:rPr>
          </w:rPrChange>
        </w:rPr>
        <w:pPrChange w:id="841" w:author="Marlon Estiven. Ardila Martinez" w:date="2021-09-03T12:19:00Z">
          <w:pPr>
            <w:jc w:val="both"/>
          </w:pPr>
        </w:pPrChange>
      </w:pPr>
      <w:ins w:id="842" w:author="Marlon Estiven. Ardila Martinez" w:date="2021-09-03T12:19:00Z">
        <w:r w:rsidRPr="00C760E6">
          <w:rPr>
            <w:rFonts w:cstheme="minorHAnsi"/>
            <w:rPrChange w:id="843" w:author="Marlon Estiven. Ardila Martinez" w:date="2021-09-03T12:19:00Z">
              <w:rPr/>
            </w:rPrChange>
          </w:rPr>
          <w:t>Acceso desde URL al nuevo sitio de ADS 20</w:t>
        </w:r>
      </w:ins>
      <w:ins w:id="844" w:author="Marlon Estiven. Ardila Martinez" w:date="2021-09-03T12:36:00Z">
        <w:r w:rsidR="0021269B">
          <w:rPr>
            <w:rFonts w:cstheme="minorHAnsi"/>
          </w:rPr>
          <w:t>20</w:t>
        </w:r>
      </w:ins>
    </w:p>
    <w:p w14:paraId="2D167EF6" w14:textId="72F8C541" w:rsidR="00461EA2" w:rsidRPr="00C41436" w:rsidDel="00C760E6" w:rsidRDefault="00461EA2" w:rsidP="00C760E6">
      <w:pPr>
        <w:rPr>
          <w:del w:id="845" w:author="Marlon Estiven. Ardila Martinez" w:date="2021-09-03T12:17:00Z"/>
        </w:rPr>
        <w:pPrChange w:id="846" w:author="Marlon Estiven. Ardila Martinez" w:date="2021-09-03T12:19:00Z">
          <w:pPr>
            <w:pStyle w:val="Heading4"/>
            <w:numPr>
              <w:ilvl w:val="3"/>
              <w:numId w:val="2"/>
            </w:numPr>
            <w:ind w:left="1080" w:hanging="1080"/>
          </w:pPr>
        </w:pPrChange>
      </w:pPr>
      <w:del w:id="847" w:author="Marlon Estiven. Ardila Martinez" w:date="2021-09-03T12:17:00Z">
        <w:r w:rsidRPr="00C41436" w:rsidDel="00C760E6">
          <w:delText xml:space="preserve">Acceso desde URL al nuevo sitio de </w:delText>
        </w:r>
        <w:r w:rsidR="00D8437D" w:rsidRPr="00C41436" w:rsidDel="00C760E6">
          <w:delText>ADS</w:delText>
        </w:r>
        <w:r w:rsidRPr="00C41436" w:rsidDel="00C760E6">
          <w:delText xml:space="preserve"> 201</w:delText>
        </w:r>
        <w:r w:rsidR="00D8437D" w:rsidRPr="00C41436" w:rsidDel="00C760E6">
          <w:delText>9</w:delText>
        </w:r>
        <w:r w:rsidRPr="00C41436" w:rsidDel="00C760E6">
          <w:delText>:</w:delText>
        </w:r>
      </w:del>
    </w:p>
    <w:p w14:paraId="0C66E709" w14:textId="77777777" w:rsidR="005143D7" w:rsidRPr="00C41436" w:rsidRDefault="005143D7" w:rsidP="00C760E6">
      <w:pPr>
        <w:pPrChange w:id="848" w:author="Marlon Estiven. Ardila Martinez" w:date="2021-09-03T12:19:00Z">
          <w:pPr>
            <w:jc w:val="both"/>
          </w:pPr>
        </w:pPrChange>
      </w:pPr>
    </w:p>
    <w:p w14:paraId="611FAA5F" w14:textId="6E05C49F" w:rsidR="00461EA2" w:rsidRPr="00C41436" w:rsidRDefault="00461EA2" w:rsidP="00B90D9B">
      <w:pPr>
        <w:jc w:val="both"/>
        <w:rPr>
          <w:rFonts w:cstheme="minorHAnsi"/>
        </w:rPr>
      </w:pPr>
      <w:r w:rsidRPr="00C41436">
        <w:rPr>
          <w:rFonts w:cstheme="minorHAnsi"/>
        </w:rPr>
        <w:t xml:space="preserve">La prueba se hizo ingresando desde máquina </w:t>
      </w:r>
      <w:ins w:id="849" w:author="Marlon Estiven. Ardila Martinez" w:date="2021-09-03T12:52:00Z">
        <w:r w:rsidR="008159A9">
          <w:rPr>
            <w:rFonts w:cstheme="minorHAnsi"/>
          </w:rPr>
          <w:t>10.91.30.69</w:t>
        </w:r>
      </w:ins>
      <w:del w:id="850" w:author="Marlon Estiven. Ardila Martinez" w:date="2021-09-03T12:52:00Z">
        <w:r w:rsidRPr="00C41436" w:rsidDel="008159A9">
          <w:rPr>
            <w:rFonts w:cstheme="minorHAnsi"/>
          </w:rPr>
          <w:delText>cliente</w:delText>
        </w:r>
        <w:r w:rsidR="005143D7" w:rsidRPr="00C41436" w:rsidDel="008159A9">
          <w:rPr>
            <w:rFonts w:cstheme="minorHAnsi"/>
          </w:rPr>
          <w:delText xml:space="preserve"> fabrica DXC</w:delText>
        </w:r>
      </w:del>
      <w:r w:rsidRPr="00C41436">
        <w:rPr>
          <w:rFonts w:cstheme="minorHAnsi"/>
        </w:rPr>
        <w:t xml:space="preserve">, a la URL de </w:t>
      </w:r>
      <w:r w:rsidR="00D8437D" w:rsidRPr="00C41436">
        <w:rPr>
          <w:rFonts w:cstheme="minorHAnsi"/>
        </w:rPr>
        <w:t>AD</w:t>
      </w:r>
      <w:r w:rsidRPr="00C41436">
        <w:rPr>
          <w:rFonts w:cstheme="minorHAnsi"/>
        </w:rPr>
        <w:t>S (</w:t>
      </w:r>
      <w:ins w:id="851" w:author="Marlon Estiven. Ardila Martinez" w:date="2021-09-03T12:53:00Z">
        <w:r w:rsidR="008159A9">
          <w:rPr>
            <w:rFonts w:cstheme="minorHAnsi"/>
          </w:rPr>
          <w:t>https://bbidevops</w:t>
        </w:r>
      </w:ins>
      <w:del w:id="852" w:author="Marlon Estiven. Ardila Martinez" w:date="2021-09-03T12:52:00Z">
        <w:r w:rsidR="00D54C83" w:rsidDel="008159A9">
          <w:fldChar w:fldCharType="begin"/>
        </w:r>
        <w:r w:rsidR="00D54C83" w:rsidDel="008159A9">
          <w:delInstrText xml:space="preserve"> HYPERLINK "http://ads" </w:delInstrText>
        </w:r>
        <w:r w:rsidR="00D54C83" w:rsidDel="008159A9">
          <w:fldChar w:fldCharType="separate"/>
        </w:r>
        <w:r w:rsidR="00116886" w:rsidRPr="00C41436" w:rsidDel="008159A9">
          <w:rPr>
            <w:rStyle w:val="Hyperlink"/>
            <w:rFonts w:cstheme="minorHAnsi"/>
          </w:rPr>
          <w:delText>http://ads</w:delText>
        </w:r>
        <w:r w:rsidR="00D54C83" w:rsidDel="008159A9">
          <w:rPr>
            <w:rStyle w:val="Hyperlink"/>
            <w:rFonts w:cstheme="minorHAnsi"/>
          </w:rPr>
          <w:fldChar w:fldCharType="end"/>
        </w:r>
        <w:r w:rsidRPr="00C41436" w:rsidDel="008159A9">
          <w:rPr>
            <w:rFonts w:cstheme="minorHAnsi"/>
          </w:rPr>
          <w:delText>.compensar.com:8080</w:delText>
        </w:r>
      </w:del>
      <w:r w:rsidRPr="00C41436">
        <w:rPr>
          <w:rFonts w:cstheme="minorHAnsi"/>
        </w:rPr>
        <w:t>/</w:t>
      </w:r>
      <w:r w:rsidR="00D8437D" w:rsidRPr="00C41436">
        <w:rPr>
          <w:rFonts w:cstheme="minorHAnsi"/>
        </w:rPr>
        <w:t>ad</w:t>
      </w:r>
      <w:r w:rsidRPr="00C41436">
        <w:rPr>
          <w:rFonts w:cstheme="minorHAnsi"/>
        </w:rPr>
        <w:t>s) a través de un navegador.</w:t>
      </w:r>
    </w:p>
    <w:p w14:paraId="1A54A787" w14:textId="77777777" w:rsidR="005143D7" w:rsidRPr="00C41436" w:rsidRDefault="005143D7" w:rsidP="00B90D9B">
      <w:pPr>
        <w:jc w:val="both"/>
        <w:rPr>
          <w:rFonts w:cstheme="minorHAnsi"/>
        </w:rPr>
      </w:pPr>
    </w:p>
    <w:p w14:paraId="1A8552B9" w14:textId="1F9560E6" w:rsidR="00461EA2" w:rsidRPr="00C41436" w:rsidRDefault="005143D7" w:rsidP="00B90D9B">
      <w:pPr>
        <w:jc w:val="both"/>
        <w:rPr>
          <w:rFonts w:cstheme="minorHAnsi"/>
        </w:rPr>
      </w:pPr>
      <w:del w:id="853" w:author="Marlon Estiven. Ardila Martinez" w:date="2021-09-03T12:53:00Z">
        <w:r w:rsidRPr="00C41436" w:rsidDel="008159A9">
          <w:rPr>
            <w:rFonts w:cstheme="minorHAnsi"/>
            <w:noProof/>
          </w:rPr>
          <w:drawing>
            <wp:inline distT="0" distB="0" distL="0" distR="0" wp14:anchorId="3AD81F21" wp14:editId="4E254BA7">
              <wp:extent cx="4096512" cy="20760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4883" cy="2085377"/>
                      </a:xfrm>
                      <a:prstGeom prst="rect">
                        <a:avLst/>
                      </a:prstGeom>
                    </pic:spPr>
                  </pic:pic>
                </a:graphicData>
              </a:graphic>
            </wp:inline>
          </w:drawing>
        </w:r>
      </w:del>
      <w:ins w:id="854" w:author="Marlon Estiven. Ardila Martinez" w:date="2021-09-03T12:53:00Z">
        <w:r w:rsidR="008159A9" w:rsidRPr="008159A9">
          <w:rPr>
            <w:noProof/>
          </w:rPr>
          <w:t xml:space="preserve"> </w:t>
        </w:r>
        <w:r w:rsidR="008159A9">
          <w:rPr>
            <w:noProof/>
          </w:rPr>
          <w:drawing>
            <wp:inline distT="0" distB="0" distL="0" distR="0" wp14:anchorId="2E0AED64" wp14:editId="076FA574">
              <wp:extent cx="5495925" cy="2751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0954" cy="2753589"/>
                      </a:xfrm>
                      <a:prstGeom prst="rect">
                        <a:avLst/>
                      </a:prstGeom>
                    </pic:spPr>
                  </pic:pic>
                </a:graphicData>
              </a:graphic>
            </wp:inline>
          </w:drawing>
        </w:r>
      </w:ins>
    </w:p>
    <w:p w14:paraId="07C35089" w14:textId="114D4262" w:rsidR="00461EA2" w:rsidRDefault="00461EA2" w:rsidP="00B90D9B">
      <w:pPr>
        <w:jc w:val="both"/>
        <w:rPr>
          <w:ins w:id="855" w:author="Marlon Estiven. Ardila Martinez" w:date="2021-09-03T12:59:00Z"/>
          <w:rFonts w:cstheme="minorHAnsi"/>
        </w:rPr>
      </w:pPr>
    </w:p>
    <w:p w14:paraId="5BF86ADD" w14:textId="64288224" w:rsidR="008159A9" w:rsidRDefault="008159A9" w:rsidP="00B90D9B">
      <w:pPr>
        <w:jc w:val="both"/>
        <w:rPr>
          <w:ins w:id="856" w:author="Marlon Estiven. Ardila Martinez" w:date="2021-09-03T13:00:00Z"/>
          <w:rFonts w:cstheme="minorHAnsi"/>
        </w:rPr>
      </w:pPr>
    </w:p>
    <w:p w14:paraId="01158177" w14:textId="77777777" w:rsidR="008159A9" w:rsidRDefault="008159A9" w:rsidP="00B90D9B">
      <w:pPr>
        <w:jc w:val="both"/>
        <w:rPr>
          <w:rFonts w:cstheme="minorHAnsi"/>
        </w:rPr>
      </w:pPr>
    </w:p>
    <w:p w14:paraId="25709C0C" w14:textId="77777777" w:rsidR="005D3C5E" w:rsidRPr="00C41436" w:rsidRDefault="005D3C5E" w:rsidP="00B90D9B">
      <w:pPr>
        <w:jc w:val="both"/>
        <w:rPr>
          <w:rFonts w:cstheme="minorHAnsi"/>
        </w:rPr>
      </w:pPr>
    </w:p>
    <w:p w14:paraId="6AF55CA0" w14:textId="5B50DD73" w:rsidR="00461EA2" w:rsidRPr="00C41436" w:rsidRDefault="00461EA2" w:rsidP="00D8437D">
      <w:pPr>
        <w:pStyle w:val="Heading4"/>
        <w:numPr>
          <w:ilvl w:val="3"/>
          <w:numId w:val="2"/>
        </w:numPr>
        <w:rPr>
          <w:rFonts w:asciiTheme="minorHAnsi" w:hAnsiTheme="minorHAnsi" w:cstheme="minorHAnsi"/>
        </w:rPr>
      </w:pPr>
      <w:r w:rsidRPr="00C41436">
        <w:rPr>
          <w:rFonts w:asciiTheme="minorHAnsi" w:hAnsiTheme="minorHAnsi" w:cstheme="minorHAnsi"/>
        </w:rPr>
        <w:lastRenderedPageBreak/>
        <w:t>Consulta histórico ejecuciones de compilaciones:</w:t>
      </w:r>
    </w:p>
    <w:p w14:paraId="260D7E54" w14:textId="77777777" w:rsidR="00116886" w:rsidRPr="00C41436" w:rsidRDefault="00116886" w:rsidP="00B90D9B">
      <w:pPr>
        <w:jc w:val="both"/>
        <w:rPr>
          <w:rFonts w:cstheme="minorHAnsi"/>
        </w:rPr>
      </w:pPr>
    </w:p>
    <w:p w14:paraId="05DC5A9E" w14:textId="774F6E8E" w:rsidR="00461EA2" w:rsidRDefault="00461EA2" w:rsidP="00B90D9B">
      <w:pPr>
        <w:jc w:val="both"/>
        <w:rPr>
          <w:ins w:id="857" w:author="Marlon Estiven. Ardila Martinez" w:date="2021-09-03T13:02:00Z"/>
          <w:rFonts w:cstheme="minorHAnsi"/>
        </w:rPr>
      </w:pPr>
      <w:r w:rsidRPr="00C41436">
        <w:rPr>
          <w:rFonts w:cstheme="minorHAnsi"/>
        </w:rPr>
        <w:t xml:space="preserve">Desde un navegador, se ingresa a consultar el histórico de las compilaciones generadas </w:t>
      </w:r>
    </w:p>
    <w:p w14:paraId="3D513805" w14:textId="77777777" w:rsidR="00A637DA" w:rsidRPr="00C41436" w:rsidRDefault="00A637DA" w:rsidP="00B90D9B">
      <w:pPr>
        <w:jc w:val="both"/>
        <w:rPr>
          <w:rFonts w:cstheme="minorHAnsi"/>
        </w:rPr>
      </w:pPr>
    </w:p>
    <w:p w14:paraId="718D1784" w14:textId="66BC921F" w:rsidR="00461EA2" w:rsidRPr="00C41436" w:rsidRDefault="00A637DA" w:rsidP="00B90D9B">
      <w:pPr>
        <w:jc w:val="both"/>
        <w:rPr>
          <w:rFonts w:cstheme="minorHAnsi"/>
        </w:rPr>
      </w:pPr>
      <w:ins w:id="858" w:author="Marlon Estiven. Ardila Martinez" w:date="2021-09-03T13:02:00Z">
        <w:r>
          <w:rPr>
            <w:noProof/>
          </w:rPr>
          <w:drawing>
            <wp:inline distT="0" distB="0" distL="0" distR="0" wp14:anchorId="6B3EA02D" wp14:editId="091149F8">
              <wp:extent cx="5612130" cy="328612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286125"/>
                      </a:xfrm>
                      <a:prstGeom prst="rect">
                        <a:avLst/>
                      </a:prstGeom>
                    </pic:spPr>
                  </pic:pic>
                </a:graphicData>
              </a:graphic>
            </wp:inline>
          </w:drawing>
        </w:r>
      </w:ins>
    </w:p>
    <w:p w14:paraId="02E71D64" w14:textId="612B1347" w:rsidR="00D8437D" w:rsidRPr="00C41436" w:rsidRDefault="005143D7" w:rsidP="00B90D9B">
      <w:pPr>
        <w:jc w:val="both"/>
        <w:rPr>
          <w:rFonts w:cstheme="minorHAnsi"/>
        </w:rPr>
      </w:pPr>
      <w:del w:id="859" w:author="Marlon Estiven. Ardila Martinez" w:date="2021-09-03T12:59:00Z">
        <w:r w:rsidRPr="00C41436" w:rsidDel="008159A9">
          <w:rPr>
            <w:rFonts w:cstheme="minorHAnsi"/>
            <w:noProof/>
          </w:rPr>
          <w:drawing>
            <wp:inline distT="0" distB="0" distL="0" distR="0" wp14:anchorId="44C2E689" wp14:editId="4C8F7737">
              <wp:extent cx="4074566" cy="209906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2829" cy="2103318"/>
                      </a:xfrm>
                      <a:prstGeom prst="rect">
                        <a:avLst/>
                      </a:prstGeom>
                    </pic:spPr>
                  </pic:pic>
                </a:graphicData>
              </a:graphic>
            </wp:inline>
          </w:drawing>
        </w:r>
      </w:del>
    </w:p>
    <w:p w14:paraId="79CCBB0B" w14:textId="28CEF0A1" w:rsidR="005143D7" w:rsidRDefault="005143D7" w:rsidP="00B90D9B">
      <w:pPr>
        <w:jc w:val="both"/>
        <w:rPr>
          <w:rFonts w:cstheme="minorHAnsi"/>
        </w:rPr>
      </w:pPr>
    </w:p>
    <w:p w14:paraId="25F20CE2" w14:textId="77777777" w:rsidR="005B3B6E" w:rsidRPr="00C41436" w:rsidRDefault="005B3B6E" w:rsidP="00B90D9B">
      <w:pPr>
        <w:jc w:val="both"/>
        <w:rPr>
          <w:rFonts w:cstheme="minorHAnsi"/>
        </w:rPr>
      </w:pPr>
    </w:p>
    <w:p w14:paraId="4CCC2507" w14:textId="6A3F0E11" w:rsidR="00461EA2" w:rsidRPr="00C41436" w:rsidDel="00C12070" w:rsidRDefault="00461EA2">
      <w:pPr>
        <w:pStyle w:val="Heading4"/>
        <w:ind w:left="4395"/>
        <w:rPr>
          <w:del w:id="860" w:author="Marlon Estiven. Ardila Martinez" w:date="2021-09-02T17:36:00Z"/>
          <w:rFonts w:asciiTheme="minorHAnsi" w:hAnsiTheme="minorHAnsi" w:cstheme="minorHAnsi"/>
        </w:rPr>
        <w:pPrChange w:id="861" w:author="Marlon Estiven. Ardila Martinez" w:date="2021-09-02T17:35:00Z">
          <w:pPr>
            <w:pStyle w:val="Heading4"/>
            <w:numPr>
              <w:ilvl w:val="3"/>
              <w:numId w:val="2"/>
            </w:numPr>
            <w:ind w:left="1080" w:hanging="1080"/>
          </w:pPr>
        </w:pPrChange>
      </w:pPr>
      <w:del w:id="862" w:author="Marlon Estiven. Ardila Martinez" w:date="2021-09-02T17:35:00Z">
        <w:r w:rsidRPr="00C41436" w:rsidDel="00C12070">
          <w:rPr>
            <w:rFonts w:asciiTheme="minorHAnsi" w:hAnsiTheme="minorHAnsi" w:cstheme="minorHAnsi"/>
          </w:rPr>
          <w:delText>I</w:delText>
        </w:r>
      </w:del>
      <w:del w:id="863" w:author="Marlon Estiven. Ardila Martinez" w:date="2021-09-02T17:36:00Z">
        <w:r w:rsidRPr="00C41436" w:rsidDel="00C12070">
          <w:rPr>
            <w:rFonts w:asciiTheme="minorHAnsi" w:hAnsiTheme="minorHAnsi" w:cstheme="minorHAnsi"/>
          </w:rPr>
          <w:delText xml:space="preserve">ngreso a </w:delText>
        </w:r>
        <w:r w:rsidR="00D8437D" w:rsidRPr="00C41436" w:rsidDel="00C12070">
          <w:rPr>
            <w:rFonts w:asciiTheme="minorHAnsi" w:hAnsiTheme="minorHAnsi" w:cstheme="minorHAnsi"/>
          </w:rPr>
          <w:delText>ADS</w:delText>
        </w:r>
        <w:r w:rsidRPr="00C41436" w:rsidDel="00C12070">
          <w:rPr>
            <w:rFonts w:asciiTheme="minorHAnsi" w:hAnsiTheme="minorHAnsi" w:cstheme="minorHAnsi"/>
          </w:rPr>
          <w:delText xml:space="preserve"> desde Visual Studio:</w:delText>
        </w:r>
        <w:bookmarkStart w:id="864" w:name="_Toc81572909"/>
        <w:bookmarkEnd w:id="864"/>
      </w:del>
    </w:p>
    <w:p w14:paraId="4EB563F8" w14:textId="100B87A2" w:rsidR="00461EA2" w:rsidRPr="00C41436" w:rsidDel="00C12070" w:rsidRDefault="00461EA2">
      <w:pPr>
        <w:pStyle w:val="Heading4"/>
        <w:ind w:left="4395"/>
        <w:rPr>
          <w:del w:id="865" w:author="Marlon Estiven. Ardila Martinez" w:date="2021-09-02T17:36:00Z"/>
          <w:rFonts w:cstheme="minorHAnsi"/>
        </w:rPr>
        <w:pPrChange w:id="866" w:author="Marlon Estiven. Ardila Martinez" w:date="2021-09-02T17:36:00Z">
          <w:pPr>
            <w:jc w:val="both"/>
          </w:pPr>
        </w:pPrChange>
      </w:pPr>
      <w:bookmarkStart w:id="867" w:name="_Toc81572910"/>
      <w:bookmarkEnd w:id="867"/>
    </w:p>
    <w:p w14:paraId="1FC9068D" w14:textId="3E7C9028" w:rsidR="00461EA2" w:rsidRPr="00C41436" w:rsidDel="00C12070" w:rsidRDefault="00461EA2" w:rsidP="00B90D9B">
      <w:pPr>
        <w:jc w:val="both"/>
        <w:rPr>
          <w:del w:id="868" w:author="Marlon Estiven. Ardila Martinez" w:date="2021-09-02T17:36:00Z"/>
          <w:rFonts w:cstheme="minorHAnsi"/>
        </w:rPr>
      </w:pPr>
      <w:del w:id="869" w:author="Marlon Estiven. Ardila Martinez" w:date="2021-09-02T17:36:00Z">
        <w:r w:rsidRPr="00C41436" w:rsidDel="00C12070">
          <w:rPr>
            <w:rFonts w:cstheme="minorHAnsi"/>
          </w:rPr>
          <w:delText xml:space="preserve">La verificación se hizo registrando la conexión al servidor migrado y posteriormente se establece conexión con los proyectos. Se navega entre las ramas y se consulta que se conserve el histórico de los cambios en el código fuente: Se adjunta una de las evidencias. </w:delText>
        </w:r>
        <w:bookmarkStart w:id="870" w:name="_Toc81572911"/>
        <w:bookmarkEnd w:id="870"/>
      </w:del>
    </w:p>
    <w:p w14:paraId="15F22269" w14:textId="4BB33735" w:rsidR="005143D7" w:rsidRPr="00C41436" w:rsidDel="00C12070" w:rsidRDefault="005143D7" w:rsidP="00B90D9B">
      <w:pPr>
        <w:jc w:val="both"/>
        <w:rPr>
          <w:del w:id="871" w:author="Marlon Estiven. Ardila Martinez" w:date="2021-09-02T17:36:00Z"/>
          <w:rFonts w:cstheme="minorHAnsi"/>
        </w:rPr>
      </w:pPr>
      <w:bookmarkStart w:id="872" w:name="_Toc81572912"/>
      <w:bookmarkEnd w:id="872"/>
    </w:p>
    <w:p w14:paraId="76104AE9" w14:textId="3559BC94" w:rsidR="00461EA2" w:rsidRPr="00C41436" w:rsidDel="00C12070" w:rsidRDefault="00FB0C39" w:rsidP="00B90D9B">
      <w:pPr>
        <w:jc w:val="both"/>
        <w:rPr>
          <w:del w:id="873" w:author="Marlon Estiven. Ardila Martinez" w:date="2021-09-02T17:36:00Z"/>
          <w:rFonts w:cstheme="minorHAnsi"/>
        </w:rPr>
      </w:pPr>
      <w:del w:id="874" w:author="Marlon Estiven. Ardila Martinez" w:date="2021-09-02T17:35:00Z">
        <w:r w:rsidRPr="00C41436" w:rsidDel="00C12070">
          <w:rPr>
            <w:rFonts w:cstheme="minorHAnsi"/>
            <w:noProof/>
          </w:rPr>
          <w:drawing>
            <wp:inline distT="0" distB="0" distL="0" distR="0" wp14:anchorId="31DA0933" wp14:editId="2B0A1815">
              <wp:extent cx="2569779" cy="2894246"/>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7837" cy="2903321"/>
                      </a:xfrm>
                      <a:prstGeom prst="rect">
                        <a:avLst/>
                      </a:prstGeom>
                    </pic:spPr>
                  </pic:pic>
                </a:graphicData>
              </a:graphic>
            </wp:inline>
          </w:drawing>
        </w:r>
      </w:del>
      <w:bookmarkStart w:id="875" w:name="_Toc81572913"/>
      <w:bookmarkEnd w:id="875"/>
    </w:p>
    <w:p w14:paraId="6A16D144" w14:textId="4EA448D0" w:rsidR="00461EA2" w:rsidDel="00C12070" w:rsidRDefault="00461EA2" w:rsidP="00B90D9B">
      <w:pPr>
        <w:jc w:val="both"/>
        <w:rPr>
          <w:del w:id="876" w:author="Marlon Estiven. Ardila Martinez" w:date="2021-09-02T17:36:00Z"/>
          <w:rFonts w:cstheme="minorHAnsi"/>
        </w:rPr>
      </w:pPr>
      <w:bookmarkStart w:id="877" w:name="_Toc81572914"/>
      <w:bookmarkEnd w:id="877"/>
    </w:p>
    <w:p w14:paraId="675AC213" w14:textId="0F8A459B" w:rsidR="00C12070" w:rsidRPr="00C41436" w:rsidDel="00C12070" w:rsidRDefault="00C12070" w:rsidP="00B90D9B">
      <w:pPr>
        <w:jc w:val="both"/>
        <w:rPr>
          <w:del w:id="878" w:author="Marlon Estiven. Ardila Martinez" w:date="2021-09-02T17:36:00Z"/>
          <w:rFonts w:cstheme="minorHAnsi"/>
        </w:rPr>
      </w:pPr>
      <w:bookmarkStart w:id="879" w:name="_Toc81572915"/>
      <w:bookmarkEnd w:id="879"/>
    </w:p>
    <w:p w14:paraId="08670B07" w14:textId="7BEAA049" w:rsidR="00461EA2" w:rsidRPr="00C41436" w:rsidDel="00C12070" w:rsidRDefault="00461EA2" w:rsidP="00D8437D">
      <w:pPr>
        <w:pStyle w:val="Heading4"/>
        <w:numPr>
          <w:ilvl w:val="3"/>
          <w:numId w:val="2"/>
        </w:numPr>
        <w:rPr>
          <w:del w:id="880" w:author="Marlon Estiven. Ardila Martinez" w:date="2021-09-02T17:35:00Z"/>
          <w:rFonts w:asciiTheme="minorHAnsi" w:hAnsiTheme="minorHAnsi" w:cstheme="minorHAnsi"/>
        </w:rPr>
      </w:pPr>
      <w:del w:id="881" w:author="Marlon Estiven. Ardila Martinez" w:date="2021-09-02T17:35:00Z">
        <w:r w:rsidRPr="00C41436" w:rsidDel="00C12070">
          <w:rPr>
            <w:rFonts w:asciiTheme="minorHAnsi" w:hAnsiTheme="minorHAnsi" w:cstheme="minorHAnsi"/>
          </w:rPr>
          <w:delText>Generación de Compilaciones:</w:delText>
        </w:r>
        <w:bookmarkStart w:id="882" w:name="_Toc81572916"/>
        <w:bookmarkEnd w:id="882"/>
      </w:del>
    </w:p>
    <w:p w14:paraId="741EBF8A" w14:textId="73141AFC" w:rsidR="00461EA2" w:rsidRPr="00C41436" w:rsidDel="00C12070" w:rsidRDefault="00461EA2" w:rsidP="00B90D9B">
      <w:pPr>
        <w:jc w:val="both"/>
        <w:rPr>
          <w:del w:id="883" w:author="Marlon Estiven. Ardila Martinez" w:date="2021-09-02T17:35:00Z"/>
          <w:rFonts w:cstheme="minorHAnsi"/>
        </w:rPr>
      </w:pPr>
      <w:bookmarkStart w:id="884" w:name="_Toc81572917"/>
      <w:bookmarkEnd w:id="884"/>
    </w:p>
    <w:p w14:paraId="5AA71395" w14:textId="0AA63FF8" w:rsidR="00461EA2" w:rsidRPr="00C41436" w:rsidDel="00C12070" w:rsidRDefault="00461EA2" w:rsidP="00B90D9B">
      <w:pPr>
        <w:jc w:val="both"/>
        <w:rPr>
          <w:del w:id="885" w:author="Marlon Estiven. Ardila Martinez" w:date="2021-09-02T17:35:00Z"/>
          <w:rFonts w:cstheme="minorHAnsi"/>
        </w:rPr>
      </w:pPr>
      <w:del w:id="886" w:author="Marlon Estiven. Ardila Martinez" w:date="2021-09-02T17:35:00Z">
        <w:r w:rsidRPr="00C41436" w:rsidDel="00C12070">
          <w:rPr>
            <w:rFonts w:cstheme="minorHAnsi"/>
          </w:rPr>
          <w:delText xml:space="preserve">Se hizo envío de compilaciones, </w:delText>
        </w:r>
        <w:r w:rsidR="00FB0C39" w:rsidRPr="00C41436" w:rsidDel="00C12070">
          <w:rPr>
            <w:rFonts w:cstheme="minorHAnsi"/>
          </w:rPr>
          <w:delText>para probar</w:delText>
        </w:r>
        <w:r w:rsidRPr="00C41436" w:rsidDel="00C12070">
          <w:rPr>
            <w:rFonts w:cstheme="minorHAnsi"/>
          </w:rPr>
          <w:delText xml:space="preserve"> los agentes de compilación</w:delText>
        </w:r>
      </w:del>
      <w:ins w:id="887" w:author="Alba Jamile Diaz P." w:date="2020-10-21T12:04:00Z">
        <w:del w:id="888" w:author="Marlon Estiven. Ardila Martinez" w:date="2021-09-02T17:35:00Z">
          <w:r w:rsidR="00ED12B6" w:rsidDel="00C12070">
            <w:rPr>
              <w:rFonts w:cstheme="minorHAnsi"/>
            </w:rPr>
            <w:delText>, con resultados exitosos</w:delText>
          </w:r>
        </w:del>
      </w:ins>
      <w:del w:id="889" w:author="Marlon Estiven. Ardila Martinez" w:date="2021-09-02T17:35:00Z">
        <w:r w:rsidRPr="00C41436" w:rsidDel="00C12070">
          <w:rPr>
            <w:rFonts w:cstheme="minorHAnsi"/>
          </w:rPr>
          <w:delText xml:space="preserve">. </w:delText>
        </w:r>
        <w:bookmarkStart w:id="890" w:name="_Toc81572918"/>
        <w:bookmarkEnd w:id="890"/>
      </w:del>
    </w:p>
    <w:p w14:paraId="665FC966" w14:textId="655C2929" w:rsidR="00FB0C39" w:rsidRPr="00C41436" w:rsidDel="00C12070" w:rsidRDefault="00FB0C39" w:rsidP="00B90D9B">
      <w:pPr>
        <w:jc w:val="both"/>
        <w:rPr>
          <w:del w:id="891" w:author="Marlon Estiven. Ardila Martinez" w:date="2021-09-02T17:35:00Z"/>
          <w:rFonts w:cstheme="minorHAnsi"/>
        </w:rPr>
      </w:pPr>
      <w:bookmarkStart w:id="892" w:name="_Toc81572919"/>
      <w:bookmarkEnd w:id="892"/>
    </w:p>
    <w:p w14:paraId="364BB178" w14:textId="1BA3EE3A" w:rsidR="00FB0C39" w:rsidRPr="00C41436" w:rsidDel="00C12070" w:rsidRDefault="00FB0C39" w:rsidP="00B90D9B">
      <w:pPr>
        <w:jc w:val="both"/>
        <w:rPr>
          <w:del w:id="893" w:author="Marlon Estiven. Ardila Martinez" w:date="2021-09-02T17:35:00Z"/>
          <w:rFonts w:cstheme="minorHAnsi"/>
        </w:rPr>
      </w:pPr>
      <w:del w:id="894" w:author="Marlon Estiven. Ardila Martinez" w:date="2021-09-02T17:35:00Z">
        <w:r w:rsidRPr="00C41436" w:rsidDel="00C12070">
          <w:rPr>
            <w:rFonts w:cstheme="minorHAnsi"/>
            <w:noProof/>
          </w:rPr>
          <w:drawing>
            <wp:inline distT="0" distB="0" distL="0" distR="0" wp14:anchorId="27D85D9D" wp14:editId="43CCB4A9">
              <wp:extent cx="4191609" cy="2368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7077" cy="2372076"/>
                      </a:xfrm>
                      <a:prstGeom prst="rect">
                        <a:avLst/>
                      </a:prstGeom>
                    </pic:spPr>
                  </pic:pic>
                </a:graphicData>
              </a:graphic>
            </wp:inline>
          </w:drawing>
        </w:r>
        <w:bookmarkStart w:id="895" w:name="_Toc81572920"/>
        <w:bookmarkEnd w:id="895"/>
      </w:del>
    </w:p>
    <w:p w14:paraId="56A71E1C" w14:textId="7AF6E2DC" w:rsidR="00461EA2" w:rsidRPr="00C41436" w:rsidDel="00C12070" w:rsidRDefault="00461EA2" w:rsidP="00B90D9B">
      <w:pPr>
        <w:jc w:val="both"/>
        <w:rPr>
          <w:del w:id="896" w:author="Marlon Estiven. Ardila Martinez" w:date="2021-09-02T17:35:00Z"/>
          <w:rFonts w:cstheme="minorHAnsi"/>
        </w:rPr>
      </w:pPr>
      <w:bookmarkStart w:id="897" w:name="_Toc81572921"/>
      <w:bookmarkEnd w:id="897"/>
    </w:p>
    <w:p w14:paraId="643AEFFC" w14:textId="6C6A102C" w:rsidR="00461EA2" w:rsidRPr="00C41436" w:rsidDel="00C12070" w:rsidRDefault="00461EA2" w:rsidP="00B90D9B">
      <w:pPr>
        <w:jc w:val="both"/>
        <w:rPr>
          <w:del w:id="898" w:author="Marlon Estiven. Ardila Martinez" w:date="2021-09-02T17:35:00Z"/>
          <w:rFonts w:cstheme="minorHAnsi"/>
        </w:rPr>
      </w:pPr>
      <w:bookmarkStart w:id="899" w:name="_Toc81572922"/>
      <w:bookmarkEnd w:id="899"/>
    </w:p>
    <w:p w14:paraId="0A989D2F" w14:textId="6B0C1C98" w:rsidR="00461EA2" w:rsidRPr="00C41436" w:rsidRDefault="00461EA2" w:rsidP="00ED12B6">
      <w:pPr>
        <w:pStyle w:val="Heading2"/>
        <w:numPr>
          <w:ilvl w:val="1"/>
          <w:numId w:val="2"/>
        </w:numPr>
        <w:jc w:val="both"/>
        <w:rPr>
          <w:rFonts w:asciiTheme="minorHAnsi" w:hAnsiTheme="minorHAnsi" w:cstheme="minorHAnsi"/>
        </w:rPr>
      </w:pPr>
      <w:bookmarkStart w:id="900" w:name="_Toc81572923"/>
      <w:r w:rsidRPr="00C41436">
        <w:rPr>
          <w:rFonts w:asciiTheme="minorHAnsi" w:hAnsiTheme="minorHAnsi" w:cstheme="minorHAnsi"/>
        </w:rPr>
        <w:t>A</w:t>
      </w:r>
      <w:r w:rsidR="00296925" w:rsidRPr="00C41436">
        <w:rPr>
          <w:rFonts w:asciiTheme="minorHAnsi" w:hAnsiTheme="minorHAnsi" w:cstheme="minorHAnsi"/>
        </w:rPr>
        <w:t>justes Post-Implementación</w:t>
      </w:r>
      <w:bookmarkEnd w:id="900"/>
    </w:p>
    <w:p w14:paraId="4AB1EF00" w14:textId="77777777" w:rsidR="00296925" w:rsidRPr="00C41436" w:rsidRDefault="00296925" w:rsidP="00296925">
      <w:pPr>
        <w:rPr>
          <w:rFonts w:cstheme="minorHAnsi"/>
        </w:rPr>
      </w:pPr>
    </w:p>
    <w:p w14:paraId="1BD2D830" w14:textId="77777777" w:rsidR="00461EA2" w:rsidRPr="00C41436" w:rsidRDefault="00461EA2" w:rsidP="00B90D9B">
      <w:pPr>
        <w:jc w:val="both"/>
        <w:rPr>
          <w:rFonts w:cstheme="minorHAnsi"/>
        </w:rPr>
      </w:pPr>
      <w:r w:rsidRPr="00C41436">
        <w:rPr>
          <w:rFonts w:cstheme="minorHAnsi"/>
        </w:rPr>
        <w:t>Se realizaron los siguientes ajustes a los proyectos migrados:</w:t>
      </w:r>
    </w:p>
    <w:p w14:paraId="02BC6130" w14:textId="77777777" w:rsidR="00461EA2" w:rsidRPr="00C41436" w:rsidRDefault="00461EA2" w:rsidP="00B90D9B">
      <w:pPr>
        <w:jc w:val="both"/>
        <w:rPr>
          <w:rFonts w:cstheme="minorHAnsi"/>
        </w:rPr>
      </w:pPr>
    </w:p>
    <w:p w14:paraId="7E95D65E" w14:textId="6183A31E" w:rsidR="00461EA2" w:rsidRPr="00C41436" w:rsidRDefault="00461EA2" w:rsidP="00296925">
      <w:pPr>
        <w:pStyle w:val="Heading3"/>
        <w:rPr>
          <w:rFonts w:asciiTheme="minorHAnsi" w:hAnsiTheme="minorHAnsi" w:cstheme="minorHAnsi"/>
        </w:rPr>
      </w:pPr>
      <w:bookmarkStart w:id="901" w:name="_Toc81572924"/>
      <w:r w:rsidRPr="00C41436">
        <w:rPr>
          <w:rFonts w:asciiTheme="minorHAnsi" w:hAnsiTheme="minorHAnsi" w:cstheme="minorHAnsi"/>
        </w:rPr>
        <w:t>2.4.1</w:t>
      </w:r>
      <w:r w:rsidRPr="00C41436">
        <w:rPr>
          <w:rFonts w:asciiTheme="minorHAnsi" w:hAnsiTheme="minorHAnsi" w:cstheme="minorHAnsi"/>
        </w:rPr>
        <w:tab/>
      </w:r>
      <w:r w:rsidR="00F64D0C" w:rsidRPr="00C41436">
        <w:rPr>
          <w:rFonts w:asciiTheme="minorHAnsi" w:hAnsiTheme="minorHAnsi" w:cstheme="minorHAnsi"/>
        </w:rPr>
        <w:t xml:space="preserve">Ejecución de </w:t>
      </w:r>
      <w:proofErr w:type="spellStart"/>
      <w:r w:rsidR="00F64D0C" w:rsidRPr="00ED12B6">
        <w:rPr>
          <w:rFonts w:asciiTheme="minorHAnsi" w:hAnsiTheme="minorHAnsi" w:cstheme="minorHAnsi"/>
          <w:lang w:val="es-CO"/>
        </w:rPr>
        <w:t>Power</w:t>
      </w:r>
      <w:proofErr w:type="spellEnd"/>
      <w:r w:rsidR="00F64D0C" w:rsidRPr="00ED12B6">
        <w:rPr>
          <w:rFonts w:asciiTheme="minorHAnsi" w:hAnsiTheme="minorHAnsi" w:cstheme="minorHAnsi"/>
          <w:lang w:val="es-CO"/>
        </w:rPr>
        <w:t xml:space="preserve"> </w:t>
      </w:r>
      <w:proofErr w:type="spellStart"/>
      <w:r w:rsidR="00F64D0C" w:rsidRPr="00ED12B6">
        <w:rPr>
          <w:rFonts w:asciiTheme="minorHAnsi" w:hAnsiTheme="minorHAnsi" w:cstheme="minorHAnsi"/>
          <w:lang w:val="es-CO"/>
        </w:rPr>
        <w:t>Shells</w:t>
      </w:r>
      <w:proofErr w:type="spellEnd"/>
      <w:r w:rsidR="00F64D0C" w:rsidRPr="00C41436">
        <w:rPr>
          <w:rFonts w:asciiTheme="minorHAnsi" w:hAnsiTheme="minorHAnsi" w:cstheme="minorHAnsi"/>
        </w:rPr>
        <w:t xml:space="preserve"> para </w:t>
      </w:r>
      <w:del w:id="902" w:author="Marlon Estiven. Ardila Martinez" w:date="2021-09-03T13:18:00Z">
        <w:r w:rsidR="00F64D0C" w:rsidRPr="00C41436" w:rsidDel="00DD67AB">
          <w:rPr>
            <w:rFonts w:asciiTheme="minorHAnsi" w:hAnsiTheme="minorHAnsi" w:cstheme="minorHAnsi"/>
          </w:rPr>
          <w:delText>cambios masivos.</w:delText>
        </w:r>
      </w:del>
      <w:ins w:id="903" w:author="Marlon Estiven. Ardila Martinez" w:date="2021-09-03T13:18:00Z">
        <w:r w:rsidR="00DD67AB">
          <w:rPr>
            <w:rFonts w:asciiTheme="minorHAnsi" w:hAnsiTheme="minorHAnsi" w:cstheme="minorHAnsi"/>
          </w:rPr>
          <w:t xml:space="preserve">Fijar de pools </w:t>
        </w:r>
      </w:ins>
      <w:proofErr w:type="spellStart"/>
      <w:ins w:id="904" w:author="Marlon Estiven. Ardila Martinez" w:date="2021-09-03T13:21:00Z">
        <w:r w:rsidR="00DD67AB">
          <w:rPr>
            <w:rFonts w:asciiTheme="minorHAnsi" w:hAnsiTheme="minorHAnsi" w:cstheme="minorHAnsi"/>
          </w:rPr>
          <w:t>Build</w:t>
        </w:r>
        <w:proofErr w:type="spellEnd"/>
        <w:r w:rsidR="00DD67AB">
          <w:rPr>
            <w:rFonts w:asciiTheme="minorHAnsi" w:hAnsiTheme="minorHAnsi" w:cstheme="minorHAnsi"/>
          </w:rPr>
          <w:t xml:space="preserve"> y </w:t>
        </w:r>
        <w:proofErr w:type="spellStart"/>
        <w:r w:rsidR="00DD67AB">
          <w:rPr>
            <w:rFonts w:asciiTheme="minorHAnsi" w:hAnsiTheme="minorHAnsi" w:cstheme="minorHAnsi"/>
          </w:rPr>
          <w:t>Release</w:t>
        </w:r>
      </w:ins>
      <w:bookmarkEnd w:id="901"/>
      <w:proofErr w:type="spellEnd"/>
      <w:r w:rsidR="00F64D0C" w:rsidRPr="00C41436">
        <w:rPr>
          <w:rFonts w:asciiTheme="minorHAnsi" w:hAnsiTheme="minorHAnsi" w:cstheme="minorHAnsi"/>
        </w:rPr>
        <w:t xml:space="preserve"> </w:t>
      </w:r>
    </w:p>
    <w:p w14:paraId="756920C8" w14:textId="5D1B8201" w:rsidR="00F64D0C" w:rsidRPr="00C41436" w:rsidRDefault="00F64D0C" w:rsidP="00F64D0C">
      <w:pPr>
        <w:jc w:val="both"/>
        <w:rPr>
          <w:rFonts w:cstheme="minorHAnsi"/>
        </w:rPr>
      </w:pPr>
    </w:p>
    <w:p w14:paraId="32A0F8B3" w14:textId="18B932A1" w:rsidR="00EF64B0" w:rsidRPr="00C41436" w:rsidRDefault="00F64D0C" w:rsidP="00F64D0C">
      <w:pPr>
        <w:jc w:val="both"/>
        <w:rPr>
          <w:rFonts w:cstheme="minorHAnsi"/>
        </w:rPr>
      </w:pPr>
      <w:r w:rsidRPr="00C41436">
        <w:rPr>
          <w:rFonts w:cstheme="minorHAnsi"/>
        </w:rPr>
        <w:t xml:space="preserve">Como parte de las actividades del </w:t>
      </w:r>
      <w:proofErr w:type="spellStart"/>
      <w:r w:rsidRPr="00C41436">
        <w:rPr>
          <w:rFonts w:cstheme="minorHAnsi"/>
        </w:rPr>
        <w:t>minutograma</w:t>
      </w:r>
      <w:proofErr w:type="spellEnd"/>
      <w:r w:rsidRPr="00C41436">
        <w:rPr>
          <w:rFonts w:cstheme="minorHAnsi"/>
        </w:rPr>
        <w:t xml:space="preserve"> se realizó la ejecución de </w:t>
      </w:r>
      <w:proofErr w:type="spellStart"/>
      <w:r w:rsidRPr="00C41436">
        <w:rPr>
          <w:rFonts w:cstheme="minorHAnsi"/>
        </w:rPr>
        <w:t>shells</w:t>
      </w:r>
      <w:proofErr w:type="spellEnd"/>
      <w:r w:rsidRPr="00C41436">
        <w:rPr>
          <w:rFonts w:cstheme="minorHAnsi"/>
        </w:rPr>
        <w:t xml:space="preserve"> que permitieron ajustar de manera masiva</w:t>
      </w:r>
      <w:r w:rsidR="00EF64B0" w:rsidRPr="00C41436">
        <w:rPr>
          <w:rFonts w:cstheme="minorHAnsi"/>
        </w:rPr>
        <w:t xml:space="preserve"> los </w:t>
      </w:r>
      <w:ins w:id="905" w:author="Marlon Estiven. Ardila Martinez" w:date="2021-09-03T13:22:00Z">
        <w:r w:rsidR="00DD67AB">
          <w:rPr>
            <w:rFonts w:cstheme="minorHAnsi"/>
          </w:rPr>
          <w:t>pools para las</w:t>
        </w:r>
      </w:ins>
      <w:ins w:id="906" w:author="Marlon Estiven. Ardila Martinez" w:date="2021-09-03T13:29:00Z">
        <w:r w:rsidR="006206CE">
          <w:rPr>
            <w:rFonts w:cstheme="minorHAnsi"/>
          </w:rPr>
          <w:t xml:space="preserve"> definiciones de </w:t>
        </w:r>
        <w:proofErr w:type="spellStart"/>
        <w:r w:rsidR="006206CE">
          <w:rPr>
            <w:rFonts w:cstheme="minorHAnsi"/>
          </w:rPr>
          <w:t>Build</w:t>
        </w:r>
        <w:proofErr w:type="spellEnd"/>
        <w:r w:rsidR="006206CE">
          <w:rPr>
            <w:rFonts w:cstheme="minorHAnsi"/>
          </w:rPr>
          <w:t xml:space="preserve"> y </w:t>
        </w:r>
        <w:proofErr w:type="spellStart"/>
        <w:r w:rsidR="006206CE">
          <w:rPr>
            <w:rFonts w:cstheme="minorHAnsi"/>
          </w:rPr>
          <w:t>Release</w:t>
        </w:r>
        <w:proofErr w:type="spellEnd"/>
        <w:r w:rsidR="006206CE">
          <w:rPr>
            <w:rFonts w:cstheme="minorHAnsi"/>
          </w:rPr>
          <w:t>.</w:t>
        </w:r>
      </w:ins>
      <w:ins w:id="907" w:author="Marlon Estiven. Ardila Martinez" w:date="2021-09-03T13:22:00Z">
        <w:r w:rsidR="00DD67AB">
          <w:rPr>
            <w:rFonts w:cstheme="minorHAnsi"/>
          </w:rPr>
          <w:t xml:space="preserve"> </w:t>
        </w:r>
      </w:ins>
      <w:del w:id="908" w:author="Marlon Estiven. Ardila Martinez" w:date="2021-09-03T13:22:00Z">
        <w:r w:rsidR="00EF64B0" w:rsidRPr="00C41436" w:rsidDel="00DD67AB">
          <w:rPr>
            <w:rFonts w:cstheme="minorHAnsi"/>
          </w:rPr>
          <w:delText>siguientes puntos:</w:delText>
        </w:r>
      </w:del>
    </w:p>
    <w:p w14:paraId="58EAAC13" w14:textId="315A742C" w:rsidR="00EF64B0" w:rsidRPr="00C41436" w:rsidDel="00C12070" w:rsidRDefault="00EF64B0" w:rsidP="00EF64B0">
      <w:pPr>
        <w:pStyle w:val="ListParagraph"/>
        <w:numPr>
          <w:ilvl w:val="0"/>
          <w:numId w:val="3"/>
        </w:numPr>
        <w:rPr>
          <w:del w:id="909" w:author="Marlon Estiven. Ardila Martinez" w:date="2021-09-02T17:36:00Z"/>
          <w:rFonts w:cstheme="minorHAnsi"/>
          <w:lang w:val="es-CO"/>
        </w:rPr>
      </w:pPr>
      <w:commentRangeStart w:id="910"/>
      <w:del w:id="911" w:author="Marlon Estiven. Ardila Martinez" w:date="2021-09-02T17:36:00Z">
        <w:r w:rsidRPr="00C41436" w:rsidDel="00C12070">
          <w:rPr>
            <w:rFonts w:cstheme="minorHAnsi"/>
          </w:rPr>
          <w:delText>E</w:delText>
        </w:r>
        <w:r w:rsidR="00F64D0C" w:rsidRPr="00C41436" w:rsidDel="00C12070">
          <w:rPr>
            <w:rFonts w:cstheme="minorHAnsi"/>
          </w:rPr>
          <w:delText xml:space="preserve">l nombre del servidor </w:delText>
        </w:r>
        <w:r w:rsidR="00F64D0C" w:rsidRPr="00C41436" w:rsidDel="00C12070">
          <w:rPr>
            <w:rFonts w:cstheme="minorHAnsi"/>
            <w:i/>
            <w:iCs/>
          </w:rPr>
          <w:delText>vmgsanmartin</w:delText>
        </w:r>
        <w:r w:rsidR="00F64D0C" w:rsidRPr="00C41436" w:rsidDel="00C12070">
          <w:rPr>
            <w:rFonts w:cstheme="minorHAnsi"/>
          </w:rPr>
          <w:delText xml:space="preserve"> por </w:delText>
        </w:r>
        <w:r w:rsidR="00F64D0C" w:rsidRPr="00C41436" w:rsidDel="00C12070">
          <w:rPr>
            <w:rFonts w:cstheme="minorHAnsi"/>
            <w:i/>
            <w:iCs/>
          </w:rPr>
          <w:delText>vmgkatmandu</w:delText>
        </w:r>
        <w:commentRangeEnd w:id="910"/>
        <w:r w:rsidR="00ED12B6" w:rsidDel="00C12070">
          <w:rPr>
            <w:rStyle w:val="CommentReference"/>
          </w:rPr>
          <w:commentReference w:id="910"/>
        </w:r>
      </w:del>
    </w:p>
    <w:p w14:paraId="30A8F0F1" w14:textId="6EF47C23" w:rsidR="00EF64B0" w:rsidRPr="00C41436" w:rsidDel="00C12070" w:rsidRDefault="00EF64B0" w:rsidP="00EF64B0">
      <w:pPr>
        <w:pStyle w:val="ListParagraph"/>
        <w:numPr>
          <w:ilvl w:val="0"/>
          <w:numId w:val="3"/>
        </w:numPr>
        <w:rPr>
          <w:del w:id="912" w:author="Marlon Estiven. Ardila Martinez" w:date="2021-09-02T17:36:00Z"/>
          <w:rFonts w:cstheme="minorHAnsi"/>
          <w:lang w:val="es-CO"/>
        </w:rPr>
      </w:pPr>
      <w:del w:id="913" w:author="Marlon Estiven. Ardila Martinez" w:date="2021-09-02T17:36:00Z">
        <w:r w:rsidRPr="00C41436" w:rsidDel="00C12070">
          <w:rPr>
            <w:rFonts w:cstheme="minorHAnsi"/>
            <w:lang w:val="es-CO"/>
          </w:rPr>
          <w:delText>Las</w:delText>
        </w:r>
        <w:r w:rsidR="00F64D0C" w:rsidRPr="00C41436" w:rsidDel="00C12070">
          <w:rPr>
            <w:rFonts w:cstheme="minorHAnsi"/>
          </w:rPr>
          <w:delText xml:space="preserve"> referencias del file server </w:delText>
        </w:r>
        <w:r w:rsidR="00F64D0C" w:rsidRPr="00C41436" w:rsidDel="00C12070">
          <w:rPr>
            <w:rFonts w:cstheme="minorHAnsi"/>
            <w:i/>
            <w:iCs/>
          </w:rPr>
          <w:delText>tfs$\tfsdrop</w:delText>
        </w:r>
        <w:r w:rsidR="00F64D0C" w:rsidRPr="00C41436" w:rsidDel="00C12070">
          <w:rPr>
            <w:rFonts w:cstheme="minorHAnsi"/>
          </w:rPr>
          <w:delText xml:space="preserve"> por </w:delText>
        </w:r>
        <w:r w:rsidR="00F64D0C" w:rsidRPr="00C41436" w:rsidDel="00C12070">
          <w:rPr>
            <w:rFonts w:cstheme="minorHAnsi"/>
            <w:i/>
            <w:iCs/>
          </w:rPr>
          <w:delText>ads$\adsdrop</w:delText>
        </w:r>
      </w:del>
    </w:p>
    <w:p w14:paraId="4B2D5DF9" w14:textId="2836DD2F" w:rsidR="00EF64B0" w:rsidRPr="00C41436" w:rsidDel="00C12070" w:rsidRDefault="00EF64B0" w:rsidP="00EF64B0">
      <w:pPr>
        <w:pStyle w:val="ListParagraph"/>
        <w:numPr>
          <w:ilvl w:val="0"/>
          <w:numId w:val="3"/>
        </w:numPr>
        <w:rPr>
          <w:del w:id="914" w:author="Marlon Estiven. Ardila Martinez" w:date="2021-09-02T17:36:00Z"/>
          <w:rFonts w:cstheme="minorHAnsi"/>
          <w:i/>
          <w:iCs/>
          <w:lang w:val="es-CO"/>
        </w:rPr>
      </w:pPr>
      <w:del w:id="915" w:author="Marlon Estiven. Ardila Martinez" w:date="2021-09-02T17:36:00Z">
        <w:r w:rsidRPr="00C41436" w:rsidDel="00C12070">
          <w:rPr>
            <w:rFonts w:cstheme="minorHAnsi"/>
          </w:rPr>
          <w:delText xml:space="preserve">La unidad de samba en la máquina </w:delText>
        </w:r>
        <w:r w:rsidRPr="00C41436" w:rsidDel="00C12070">
          <w:rPr>
            <w:rFonts w:cstheme="minorHAnsi"/>
            <w:i/>
            <w:iCs/>
          </w:rPr>
          <w:delText>vmgsanrio</w:delText>
        </w:r>
        <w:r w:rsidRPr="00C41436" w:rsidDel="00C12070">
          <w:rPr>
            <w:rFonts w:cstheme="minorHAnsi"/>
          </w:rPr>
          <w:delText xml:space="preserve"> a:</w:delText>
        </w:r>
        <w:r w:rsidRPr="00C41436" w:rsidDel="00C12070">
          <w:rPr>
            <w:rFonts w:cstheme="minorHAnsi"/>
            <w:i/>
            <w:iCs/>
          </w:rPr>
          <w:delText xml:space="preserve"> /run/user/1001/gvfs/smb-</w:delText>
        </w:r>
        <w:r w:rsidR="005D3C5E" w:rsidRPr="00C41436" w:rsidDel="00C12070">
          <w:rPr>
            <w:rFonts w:cstheme="minorHAnsi"/>
            <w:i/>
            <w:iCs/>
          </w:rPr>
          <w:delText>share: server</w:delText>
        </w:r>
        <w:r w:rsidRPr="00C41436" w:rsidDel="00C12070">
          <w:rPr>
            <w:rFonts w:cstheme="minorHAnsi"/>
            <w:i/>
            <w:iCs/>
          </w:rPr>
          <w:delText>=192.168.10.194,share=ads$,user=SVCADSBUILD</w:delText>
        </w:r>
      </w:del>
    </w:p>
    <w:p w14:paraId="03574931" w14:textId="4B7F1C8D" w:rsidR="00F64D0C" w:rsidRPr="00C41436" w:rsidDel="00C12070" w:rsidRDefault="00EF64B0" w:rsidP="00EF64B0">
      <w:pPr>
        <w:pStyle w:val="ListParagraph"/>
        <w:numPr>
          <w:ilvl w:val="0"/>
          <w:numId w:val="3"/>
        </w:numPr>
        <w:rPr>
          <w:del w:id="916" w:author="Marlon Estiven. Ardila Martinez" w:date="2021-09-02T17:36:00Z"/>
          <w:rFonts w:cstheme="minorHAnsi"/>
          <w:i/>
          <w:iCs/>
          <w:lang w:val="es-CO"/>
        </w:rPr>
      </w:pPr>
      <w:del w:id="917" w:author="Marlon Estiven. Ardila Martinez" w:date="2021-09-02T17:36:00Z">
        <w:r w:rsidRPr="00C41436" w:rsidDel="00C12070">
          <w:rPr>
            <w:rFonts w:cstheme="minorHAnsi"/>
          </w:rPr>
          <w:delText xml:space="preserve">Los links: </w:delText>
        </w:r>
        <w:r w:rsidRPr="00C41436" w:rsidDel="00C12070">
          <w:rPr>
            <w:rFonts w:cstheme="minorHAnsi"/>
            <w:i/>
            <w:iCs/>
          </w:rPr>
          <w:delText>vmghefesto:22/tfs</w:delText>
        </w:r>
        <w:r w:rsidRPr="00C41436" w:rsidDel="00C12070">
          <w:rPr>
            <w:rFonts w:cstheme="minorHAnsi"/>
          </w:rPr>
          <w:delText xml:space="preserve"> por </w:delText>
        </w:r>
        <w:r w:rsidRPr="00C41436" w:rsidDel="00C12070">
          <w:rPr>
            <w:rFonts w:cstheme="minorHAnsi"/>
            <w:i/>
            <w:iCs/>
          </w:rPr>
          <w:delText>ads.compensar.com:22/ads</w:delText>
        </w:r>
        <w:r w:rsidRPr="00C41436" w:rsidDel="00C12070">
          <w:rPr>
            <w:rFonts w:cstheme="minorHAnsi"/>
          </w:rPr>
          <w:delText xml:space="preserve"> y </w:delText>
        </w:r>
        <w:r w:rsidRPr="00C41436" w:rsidDel="00C12070">
          <w:rPr>
            <w:rFonts w:cstheme="minorHAnsi"/>
            <w:i/>
            <w:iCs/>
          </w:rPr>
          <w:delText>vmghefesto:8080/tfs</w:delText>
        </w:r>
        <w:r w:rsidRPr="00C41436" w:rsidDel="00C12070">
          <w:rPr>
            <w:rFonts w:cstheme="minorHAnsi"/>
          </w:rPr>
          <w:delText xml:space="preserve"> por </w:delText>
        </w:r>
        <w:r w:rsidRPr="00C41436" w:rsidDel="00C12070">
          <w:rPr>
            <w:rFonts w:cstheme="minorHAnsi"/>
            <w:i/>
            <w:iCs/>
          </w:rPr>
          <w:delText>ads.compensar.com:8080/ads</w:delText>
        </w:r>
      </w:del>
    </w:p>
    <w:p w14:paraId="156B3227" w14:textId="77777777" w:rsidR="00461EA2" w:rsidRPr="00C41436" w:rsidRDefault="00461EA2" w:rsidP="00B90D9B">
      <w:pPr>
        <w:jc w:val="both"/>
        <w:rPr>
          <w:rFonts w:cstheme="minorHAnsi"/>
        </w:rPr>
      </w:pPr>
    </w:p>
    <w:p w14:paraId="29288026" w14:textId="0A52D13C" w:rsidR="00461EA2" w:rsidRPr="00C41436" w:rsidDel="00C12070" w:rsidRDefault="00461EA2" w:rsidP="00296925">
      <w:pPr>
        <w:pStyle w:val="Heading2"/>
        <w:numPr>
          <w:ilvl w:val="1"/>
          <w:numId w:val="2"/>
        </w:numPr>
        <w:rPr>
          <w:del w:id="918" w:author="Marlon Estiven. Ardila Martinez" w:date="2021-09-02T17:36:00Z"/>
          <w:rFonts w:asciiTheme="minorHAnsi" w:hAnsiTheme="minorHAnsi" w:cstheme="minorHAnsi"/>
        </w:rPr>
      </w:pPr>
      <w:del w:id="919" w:author="Marlon Estiven. Ardila Martinez" w:date="2021-09-02T17:36:00Z">
        <w:r w:rsidRPr="00C41436" w:rsidDel="00C12070">
          <w:rPr>
            <w:rFonts w:asciiTheme="minorHAnsi" w:hAnsiTheme="minorHAnsi" w:cstheme="minorHAnsi"/>
          </w:rPr>
          <w:delText>P</w:delText>
        </w:r>
        <w:r w:rsidR="00296925" w:rsidRPr="00C41436" w:rsidDel="00C12070">
          <w:rPr>
            <w:rFonts w:asciiTheme="minorHAnsi" w:hAnsiTheme="minorHAnsi" w:cstheme="minorHAnsi"/>
          </w:rPr>
          <w:delText>ruebas Post-</w:delText>
        </w:r>
        <w:r w:rsidR="00C41436" w:rsidDel="00C12070">
          <w:rPr>
            <w:rFonts w:asciiTheme="minorHAnsi" w:hAnsiTheme="minorHAnsi" w:cstheme="minorHAnsi"/>
          </w:rPr>
          <w:delText>I</w:delText>
        </w:r>
        <w:r w:rsidR="00296925" w:rsidRPr="00C41436" w:rsidDel="00C12070">
          <w:rPr>
            <w:rFonts w:asciiTheme="minorHAnsi" w:hAnsiTheme="minorHAnsi" w:cstheme="minorHAnsi"/>
          </w:rPr>
          <w:delText xml:space="preserve">mplementación con </w:delText>
        </w:r>
        <w:r w:rsidRPr="00C41436" w:rsidDel="00C12070">
          <w:rPr>
            <w:rFonts w:asciiTheme="minorHAnsi" w:hAnsiTheme="minorHAnsi" w:cstheme="minorHAnsi"/>
          </w:rPr>
          <w:delText>U</w:delText>
        </w:r>
        <w:r w:rsidR="00296925" w:rsidRPr="00C41436" w:rsidDel="00C12070">
          <w:rPr>
            <w:rFonts w:asciiTheme="minorHAnsi" w:hAnsiTheme="minorHAnsi" w:cstheme="minorHAnsi"/>
          </w:rPr>
          <w:delText>suarios</w:delText>
        </w:r>
        <w:r w:rsidRPr="00C41436" w:rsidDel="00C12070">
          <w:rPr>
            <w:rFonts w:asciiTheme="minorHAnsi" w:hAnsiTheme="minorHAnsi" w:cstheme="minorHAnsi"/>
          </w:rPr>
          <w:delText xml:space="preserve"> F</w:delText>
        </w:r>
        <w:r w:rsidR="00B21F5B" w:rsidRPr="00C41436" w:rsidDel="00C12070">
          <w:rPr>
            <w:rFonts w:asciiTheme="minorHAnsi" w:hAnsiTheme="minorHAnsi" w:cstheme="minorHAnsi"/>
          </w:rPr>
          <w:delText>inales</w:delText>
        </w:r>
        <w:bookmarkStart w:id="920" w:name="_Toc81572925"/>
        <w:bookmarkEnd w:id="920"/>
      </w:del>
    </w:p>
    <w:p w14:paraId="18340682" w14:textId="26319608" w:rsidR="005558C8" w:rsidRPr="00C41436" w:rsidDel="00C12070" w:rsidRDefault="005558C8" w:rsidP="005558C8">
      <w:pPr>
        <w:jc w:val="both"/>
        <w:rPr>
          <w:del w:id="921" w:author="Marlon Estiven. Ardila Martinez" w:date="2021-09-02T17:36:00Z"/>
          <w:rFonts w:cstheme="minorHAnsi"/>
        </w:rPr>
      </w:pPr>
      <w:bookmarkStart w:id="922" w:name="_Toc81572926"/>
      <w:bookmarkEnd w:id="922"/>
    </w:p>
    <w:p w14:paraId="7E942004" w14:textId="672A2419" w:rsidR="005558C8" w:rsidRPr="00C41436" w:rsidDel="00C12070" w:rsidRDefault="005558C8" w:rsidP="005558C8">
      <w:pPr>
        <w:jc w:val="both"/>
        <w:rPr>
          <w:del w:id="923" w:author="Marlon Estiven. Ardila Martinez" w:date="2021-09-02T17:36:00Z"/>
          <w:rFonts w:cstheme="minorHAnsi"/>
        </w:rPr>
      </w:pPr>
      <w:del w:id="924" w:author="Marlon Estiven. Ardila Martinez" w:date="2021-09-02T17:36:00Z">
        <w:r w:rsidRPr="00C41436" w:rsidDel="00C12070">
          <w:rPr>
            <w:rFonts w:cstheme="minorHAnsi"/>
          </w:rPr>
          <w:delText xml:space="preserve">Se elaboró conjuntamente entre </w:delText>
        </w:r>
        <w:r w:rsidRPr="00ED12B6" w:rsidDel="00C12070">
          <w:rPr>
            <w:rFonts w:cstheme="minorHAnsi"/>
            <w:lang w:val="es-CO"/>
          </w:rPr>
          <w:delText>Premium Consulting</w:delText>
        </w:r>
        <w:r w:rsidRPr="00C41436" w:rsidDel="00C12070">
          <w:rPr>
            <w:rFonts w:cstheme="minorHAnsi"/>
          </w:rPr>
          <w:delText xml:space="preserve"> y Compensar una lista de chequeo, de tal forma que una fábrica seleccionada pudiera realizar un conjunto de verificaciones al nuevo ambiente de producción ADS 2019. Se seleccionó un conjunto de operaciones representativas, de tal forma que se pudieran cubrir buena parte de las tareas que se usan en Compensar. </w:delText>
        </w:r>
        <w:bookmarkStart w:id="925" w:name="_Toc81572927"/>
        <w:bookmarkEnd w:id="925"/>
      </w:del>
    </w:p>
    <w:p w14:paraId="11C8F219" w14:textId="56B7CC17" w:rsidR="00461EA2" w:rsidRPr="00C41436" w:rsidDel="00C12070" w:rsidRDefault="00461EA2" w:rsidP="00B90D9B">
      <w:pPr>
        <w:jc w:val="both"/>
        <w:rPr>
          <w:del w:id="926" w:author="Marlon Estiven. Ardila Martinez" w:date="2021-09-02T17:36:00Z"/>
          <w:rFonts w:cstheme="minorHAnsi"/>
        </w:rPr>
      </w:pPr>
      <w:bookmarkStart w:id="927" w:name="_Toc81572928"/>
      <w:bookmarkEnd w:id="927"/>
    </w:p>
    <w:p w14:paraId="5B77A6FC" w14:textId="7E4315A3" w:rsidR="00296925" w:rsidRPr="00C41436" w:rsidDel="00C12070" w:rsidRDefault="000910FE" w:rsidP="00B90D9B">
      <w:pPr>
        <w:jc w:val="both"/>
        <w:rPr>
          <w:del w:id="928" w:author="Marlon Estiven. Ardila Martinez" w:date="2021-09-02T17:36:00Z"/>
          <w:rFonts w:cstheme="minorHAnsi"/>
        </w:rPr>
      </w:pPr>
      <w:del w:id="929" w:author="Marlon Estiven. Ardila Martinez" w:date="2021-09-02T17:36:00Z">
        <w:r w:rsidRPr="00C41436" w:rsidDel="00C12070">
          <w:rPr>
            <w:rFonts w:cstheme="minorHAnsi"/>
          </w:rPr>
          <w:delText>El</w:delText>
        </w:r>
        <w:r w:rsidR="00461EA2" w:rsidRPr="00C41436" w:rsidDel="00C12070">
          <w:rPr>
            <w:rFonts w:cstheme="minorHAnsi"/>
          </w:rPr>
          <w:delText xml:space="preserve"> domingo 1</w:delText>
        </w:r>
        <w:r w:rsidRPr="00C41436" w:rsidDel="00C12070">
          <w:rPr>
            <w:rFonts w:cstheme="minorHAnsi"/>
          </w:rPr>
          <w:delText>8</w:delText>
        </w:r>
        <w:r w:rsidR="00461EA2" w:rsidRPr="00C41436" w:rsidDel="00C12070">
          <w:rPr>
            <w:rFonts w:cstheme="minorHAnsi"/>
          </w:rPr>
          <w:delText xml:space="preserve"> de </w:delText>
        </w:r>
        <w:r w:rsidRPr="00C41436" w:rsidDel="00C12070">
          <w:rPr>
            <w:rFonts w:cstheme="minorHAnsi"/>
          </w:rPr>
          <w:delText>octubre</w:delText>
        </w:r>
        <w:r w:rsidR="00461EA2" w:rsidRPr="00C41436" w:rsidDel="00C12070">
          <w:rPr>
            <w:rFonts w:cstheme="minorHAnsi"/>
          </w:rPr>
          <w:delText xml:space="preserve">, se programaron verificaciones </w:delText>
        </w:r>
        <w:r w:rsidR="00B7702D" w:rsidRPr="00B7702D" w:rsidDel="00C12070">
          <w:rPr>
            <w:rFonts w:cstheme="minorHAnsi"/>
          </w:rPr>
          <w:delText xml:space="preserve">Post-Implementación </w:delText>
        </w:r>
        <w:r w:rsidR="00B21F5B" w:rsidRPr="00C41436" w:rsidDel="00C12070">
          <w:rPr>
            <w:rFonts w:cstheme="minorHAnsi"/>
          </w:rPr>
          <w:delText xml:space="preserve">en </w:delText>
        </w:r>
        <w:r w:rsidR="00461EA2" w:rsidRPr="00C41436" w:rsidDel="00C12070">
          <w:rPr>
            <w:rFonts w:cstheme="minorHAnsi"/>
          </w:rPr>
          <w:delText xml:space="preserve">ambiente migrado </w:delText>
        </w:r>
        <w:r w:rsidRPr="00C41436" w:rsidDel="00C12070">
          <w:rPr>
            <w:rFonts w:cstheme="minorHAnsi"/>
          </w:rPr>
          <w:delText>ADS</w:delText>
        </w:r>
        <w:r w:rsidR="00461EA2" w:rsidRPr="00C41436" w:rsidDel="00C12070">
          <w:rPr>
            <w:rFonts w:cstheme="minorHAnsi"/>
          </w:rPr>
          <w:delText xml:space="preserve"> 201</w:delText>
        </w:r>
        <w:r w:rsidRPr="00C41436" w:rsidDel="00C12070">
          <w:rPr>
            <w:rFonts w:cstheme="minorHAnsi"/>
          </w:rPr>
          <w:delText>9</w:delText>
        </w:r>
        <w:r w:rsidR="00461EA2" w:rsidRPr="00C41436" w:rsidDel="00C12070">
          <w:rPr>
            <w:rFonts w:cstheme="minorHAnsi"/>
          </w:rPr>
          <w:delText xml:space="preserve">. </w:delText>
        </w:r>
        <w:r w:rsidRPr="00C41436" w:rsidDel="00C12070">
          <w:rPr>
            <w:rFonts w:cstheme="minorHAnsi"/>
          </w:rPr>
          <w:delText xml:space="preserve">Se </w:delText>
        </w:r>
        <w:r w:rsidR="00296925" w:rsidRPr="00C41436" w:rsidDel="00C12070">
          <w:rPr>
            <w:rFonts w:cstheme="minorHAnsi"/>
          </w:rPr>
          <w:delText>siguió</w:delText>
        </w:r>
        <w:r w:rsidR="00461EA2" w:rsidRPr="00C41436" w:rsidDel="00C12070">
          <w:rPr>
            <w:rFonts w:cstheme="minorHAnsi"/>
          </w:rPr>
          <w:delText xml:space="preserve"> lista de chequeo previamente </w:delText>
        </w:r>
        <w:r w:rsidR="00B7702D" w:rsidDel="00C12070">
          <w:rPr>
            <w:rFonts w:cstheme="minorHAnsi"/>
          </w:rPr>
          <w:delText>definida</w:delText>
        </w:r>
        <w:r w:rsidR="00461EA2" w:rsidRPr="00C41436" w:rsidDel="00C12070">
          <w:rPr>
            <w:rFonts w:cstheme="minorHAnsi"/>
          </w:rPr>
          <w:delText xml:space="preserve">. </w:delText>
        </w:r>
        <w:bookmarkStart w:id="930" w:name="_Toc81572929"/>
        <w:bookmarkEnd w:id="930"/>
      </w:del>
    </w:p>
    <w:p w14:paraId="31774582" w14:textId="6EA1FF94" w:rsidR="00296925" w:rsidRPr="00C41436" w:rsidDel="00C12070" w:rsidRDefault="00296925" w:rsidP="00296925">
      <w:pPr>
        <w:jc w:val="both"/>
        <w:rPr>
          <w:del w:id="931" w:author="Marlon Estiven. Ardila Martinez" w:date="2021-09-02T17:36:00Z"/>
          <w:rFonts w:cstheme="minorHAnsi"/>
        </w:rPr>
      </w:pPr>
      <w:bookmarkStart w:id="932" w:name="_Toc81572930"/>
      <w:bookmarkEnd w:id="932"/>
    </w:p>
    <w:p w14:paraId="20656F3C" w14:textId="03EEDC65" w:rsidR="00296925" w:rsidRPr="00C41436" w:rsidDel="00C12070" w:rsidRDefault="005D3C5E" w:rsidP="00296925">
      <w:pPr>
        <w:jc w:val="both"/>
        <w:rPr>
          <w:del w:id="933" w:author="Marlon Estiven. Ardila Martinez" w:date="2021-09-02T17:36:00Z"/>
          <w:rFonts w:cstheme="minorHAnsi"/>
        </w:rPr>
      </w:pPr>
      <w:del w:id="934" w:author="Marlon Estiven. Ardila Martinez" w:date="2021-09-02T17:36:00Z">
        <w:r w:rsidDel="00C12070">
          <w:rPr>
            <w:rFonts w:cstheme="minorHAnsi"/>
          </w:rPr>
          <w:delText>La lista de chequeo</w:delText>
        </w:r>
        <w:r w:rsidR="00296925" w:rsidRPr="00C41436" w:rsidDel="00C12070">
          <w:rPr>
            <w:rFonts w:cstheme="minorHAnsi"/>
          </w:rPr>
          <w:delText xml:space="preserve"> y la evidencia de las pruebas </w:delText>
        </w:r>
        <w:r w:rsidR="00B7702D" w:rsidRPr="00B7702D" w:rsidDel="00C12070">
          <w:rPr>
            <w:rFonts w:cstheme="minorHAnsi"/>
          </w:rPr>
          <w:delText xml:space="preserve">Post-Implementación </w:delText>
        </w:r>
        <w:r w:rsidR="00296925" w:rsidRPr="00C41436" w:rsidDel="00C12070">
          <w:rPr>
            <w:rFonts w:cstheme="minorHAnsi"/>
          </w:rPr>
          <w:delText>quedan en la ruta del proyecto:</w:delText>
        </w:r>
        <w:bookmarkStart w:id="935" w:name="_Toc81572931"/>
        <w:bookmarkEnd w:id="935"/>
      </w:del>
    </w:p>
    <w:p w14:paraId="6E6926D0" w14:textId="13855019" w:rsidR="00296925" w:rsidRPr="00C41436" w:rsidDel="00C12070" w:rsidRDefault="00296925" w:rsidP="00296925">
      <w:pPr>
        <w:jc w:val="both"/>
        <w:rPr>
          <w:del w:id="936" w:author="Marlon Estiven. Ardila Martinez" w:date="2021-09-02T17:36:00Z"/>
          <w:rFonts w:cstheme="minorHAnsi"/>
          <w:i/>
          <w:iCs/>
          <w:color w:val="222222"/>
          <w:sz w:val="22"/>
          <w:szCs w:val="22"/>
          <w:shd w:val="clear" w:color="auto" w:fill="FFFFFF"/>
        </w:rPr>
      </w:pPr>
      <w:del w:id="937" w:author="Marlon Estiven. Ardila Martinez" w:date="2021-09-02T17:36:00Z">
        <w:r w:rsidRPr="00C41436" w:rsidDel="00C12070">
          <w:rPr>
            <w:rFonts w:cstheme="minorHAnsi"/>
            <w:i/>
            <w:iCs/>
            <w:color w:val="222222"/>
            <w:sz w:val="22"/>
            <w:szCs w:val="22"/>
            <w:shd w:val="clear" w:color="auto" w:fill="FFFFFF"/>
          </w:rPr>
          <w:delText>\\192.168.10.132\ppm$\Nvaestructura\PMO\0.2Portafolios\Tecnologia\0.3Proyectos\2002TO_OptiProcTI Optimización de Procesos de TI\2GERENCIA\4Ejecucion\Migración Azure\4.Pruebas\Producción</w:delText>
        </w:r>
        <w:bookmarkStart w:id="938" w:name="_Toc81572932"/>
        <w:bookmarkEnd w:id="938"/>
      </w:del>
    </w:p>
    <w:p w14:paraId="01FE131D" w14:textId="7C5E8EC5" w:rsidR="00296925" w:rsidRPr="00C41436" w:rsidDel="00C12070" w:rsidRDefault="00296925" w:rsidP="00B90D9B">
      <w:pPr>
        <w:jc w:val="both"/>
        <w:rPr>
          <w:del w:id="939" w:author="Marlon Estiven. Ardila Martinez" w:date="2021-09-02T17:36:00Z"/>
          <w:rFonts w:cstheme="minorHAnsi"/>
        </w:rPr>
      </w:pPr>
      <w:bookmarkStart w:id="940" w:name="_Toc81572933"/>
      <w:bookmarkEnd w:id="940"/>
    </w:p>
    <w:p w14:paraId="151AB2C8" w14:textId="5813F97B" w:rsidR="000910FE" w:rsidRPr="00C41436" w:rsidDel="00C12070" w:rsidRDefault="00461EA2" w:rsidP="00B90D9B">
      <w:pPr>
        <w:jc w:val="both"/>
        <w:rPr>
          <w:del w:id="941" w:author="Marlon Estiven. Ardila Martinez" w:date="2021-09-02T17:36:00Z"/>
          <w:rFonts w:cstheme="minorHAnsi"/>
        </w:rPr>
      </w:pPr>
      <w:del w:id="942" w:author="Marlon Estiven. Ardila Martinez" w:date="2021-09-02T17:36:00Z">
        <w:r w:rsidRPr="00C41436" w:rsidDel="00C12070">
          <w:rPr>
            <w:rFonts w:cstheme="minorHAnsi"/>
          </w:rPr>
          <w:delText xml:space="preserve">A </w:delText>
        </w:r>
        <w:r w:rsidR="00296925" w:rsidRPr="00C41436" w:rsidDel="00C12070">
          <w:rPr>
            <w:rFonts w:cstheme="minorHAnsi"/>
          </w:rPr>
          <w:delText>continuación,</w:delText>
        </w:r>
        <w:r w:rsidRPr="00C41436" w:rsidDel="00C12070">
          <w:rPr>
            <w:rFonts w:cstheme="minorHAnsi"/>
          </w:rPr>
          <w:delText xml:space="preserve"> el resumen del resultado de las pruebas:</w:delText>
        </w:r>
        <w:bookmarkStart w:id="943" w:name="_Toc81572934"/>
        <w:bookmarkEnd w:id="943"/>
      </w:del>
    </w:p>
    <w:p w14:paraId="665A326D" w14:textId="1156C159" w:rsidR="000910FE" w:rsidRPr="00C41436" w:rsidDel="00C12070" w:rsidRDefault="000910FE" w:rsidP="00B90D9B">
      <w:pPr>
        <w:jc w:val="both"/>
        <w:rPr>
          <w:del w:id="944" w:author="Marlon Estiven. Ardila Martinez" w:date="2021-09-02T17:36:00Z"/>
          <w:rFonts w:cstheme="minorHAnsi"/>
        </w:rPr>
      </w:pPr>
      <w:bookmarkStart w:id="945" w:name="_Toc81572935"/>
      <w:bookmarkEnd w:id="945"/>
    </w:p>
    <w:tbl>
      <w:tblPr>
        <w:tblW w:w="8828" w:type="dxa"/>
        <w:tblLayout w:type="fixed"/>
        <w:tblCellMar>
          <w:left w:w="70" w:type="dxa"/>
          <w:right w:w="70" w:type="dxa"/>
        </w:tblCellMar>
        <w:tblLook w:val="04A0" w:firstRow="1" w:lastRow="0" w:firstColumn="1" w:lastColumn="0" w:noHBand="0" w:noVBand="1"/>
      </w:tblPr>
      <w:tblGrid>
        <w:gridCol w:w="5665"/>
        <w:gridCol w:w="1843"/>
        <w:gridCol w:w="1160"/>
        <w:gridCol w:w="160"/>
      </w:tblGrid>
      <w:tr w:rsidR="00514930" w:rsidRPr="00514930" w:rsidDel="00C12070" w14:paraId="080B4B2C" w14:textId="16959990" w:rsidTr="00514930">
        <w:trPr>
          <w:gridAfter w:val="1"/>
          <w:wAfter w:w="160" w:type="dxa"/>
          <w:trHeight w:val="476"/>
          <w:del w:id="946" w:author="Marlon Estiven. Ardila Martinez" w:date="2021-09-02T17:36:00Z"/>
        </w:trPr>
        <w:tc>
          <w:tcPr>
            <w:tcW w:w="8668" w:type="dxa"/>
            <w:gridSpan w:val="3"/>
            <w:vMerge w:val="restart"/>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5C4617C8" w14:textId="79DC6181" w:rsidR="00514930" w:rsidRPr="00514930" w:rsidDel="00C12070" w:rsidRDefault="00514930" w:rsidP="00514930">
            <w:pPr>
              <w:jc w:val="center"/>
              <w:rPr>
                <w:del w:id="947" w:author="Marlon Estiven. Ardila Martinez" w:date="2021-09-02T17:36:00Z"/>
                <w:rFonts w:eastAsia="Times New Roman" w:cstheme="minorHAnsi"/>
                <w:b/>
                <w:bCs/>
                <w:color w:val="FFFFFF"/>
                <w:sz w:val="28"/>
                <w:szCs w:val="28"/>
                <w:lang w:val="es-CO" w:eastAsia="es-CO"/>
              </w:rPr>
            </w:pPr>
            <w:del w:id="948" w:author="Marlon Estiven. Ardila Martinez" w:date="2021-09-02T17:36:00Z">
              <w:r w:rsidRPr="00514930" w:rsidDel="00C12070">
                <w:rPr>
                  <w:rFonts w:eastAsia="Times New Roman" w:cstheme="minorHAnsi"/>
                  <w:b/>
                  <w:bCs/>
                  <w:color w:val="FFFFFF"/>
                  <w:sz w:val="28"/>
                  <w:szCs w:val="28"/>
                  <w:lang w:val="es-CO" w:eastAsia="es-CO"/>
                </w:rPr>
                <w:delText>Pruebas Post-Implementación</w:delText>
              </w:r>
              <w:bookmarkStart w:id="949" w:name="_Toc81572936"/>
              <w:bookmarkEnd w:id="949"/>
            </w:del>
          </w:p>
        </w:tc>
        <w:bookmarkStart w:id="950" w:name="_Toc81572937"/>
        <w:bookmarkEnd w:id="950"/>
      </w:tr>
      <w:tr w:rsidR="00514930" w:rsidRPr="00514930" w:rsidDel="00C12070" w14:paraId="47A96760" w14:textId="094F1C1A" w:rsidTr="00514930">
        <w:trPr>
          <w:trHeight w:val="300"/>
          <w:del w:id="951" w:author="Marlon Estiven. Ardila Martinez" w:date="2021-09-02T17:36:00Z"/>
        </w:trPr>
        <w:tc>
          <w:tcPr>
            <w:tcW w:w="8668" w:type="dxa"/>
            <w:gridSpan w:val="3"/>
            <w:vMerge/>
            <w:tcBorders>
              <w:top w:val="single" w:sz="4" w:space="0" w:color="auto"/>
              <w:left w:val="single" w:sz="4" w:space="0" w:color="auto"/>
              <w:bottom w:val="single" w:sz="4" w:space="0" w:color="auto"/>
              <w:right w:val="single" w:sz="4" w:space="0" w:color="auto"/>
            </w:tcBorders>
            <w:vAlign w:val="center"/>
            <w:hideMark/>
          </w:tcPr>
          <w:p w14:paraId="344F7F99" w14:textId="0430DAFE" w:rsidR="00514930" w:rsidRPr="00514930" w:rsidDel="00C12070" w:rsidRDefault="00514930" w:rsidP="00514930">
            <w:pPr>
              <w:rPr>
                <w:del w:id="952" w:author="Marlon Estiven. Ardila Martinez" w:date="2021-09-02T17:36:00Z"/>
                <w:rFonts w:eastAsia="Times New Roman" w:cstheme="minorHAnsi"/>
                <w:b/>
                <w:bCs/>
                <w:color w:val="FFFFFF"/>
                <w:sz w:val="28"/>
                <w:szCs w:val="28"/>
                <w:lang w:val="es-CO" w:eastAsia="es-CO"/>
              </w:rPr>
            </w:pPr>
          </w:p>
        </w:tc>
        <w:tc>
          <w:tcPr>
            <w:tcW w:w="160" w:type="dxa"/>
            <w:tcBorders>
              <w:top w:val="nil"/>
              <w:left w:val="nil"/>
              <w:bottom w:val="nil"/>
              <w:right w:val="nil"/>
            </w:tcBorders>
            <w:shd w:val="clear" w:color="auto" w:fill="auto"/>
            <w:noWrap/>
            <w:vAlign w:val="bottom"/>
            <w:hideMark/>
          </w:tcPr>
          <w:p w14:paraId="68DED54A" w14:textId="614E0628" w:rsidR="00514930" w:rsidRPr="00514930" w:rsidDel="00C12070" w:rsidRDefault="00514930" w:rsidP="00514930">
            <w:pPr>
              <w:jc w:val="center"/>
              <w:rPr>
                <w:del w:id="953" w:author="Marlon Estiven. Ardila Martinez" w:date="2021-09-02T17:36:00Z"/>
                <w:rFonts w:eastAsia="Times New Roman" w:cstheme="minorHAnsi"/>
                <w:b/>
                <w:bCs/>
                <w:color w:val="FFFFFF"/>
                <w:sz w:val="28"/>
                <w:szCs w:val="28"/>
                <w:lang w:val="es-CO" w:eastAsia="es-CO"/>
              </w:rPr>
            </w:pPr>
            <w:bookmarkStart w:id="954" w:name="_Toc81572938"/>
            <w:bookmarkEnd w:id="954"/>
          </w:p>
        </w:tc>
        <w:bookmarkStart w:id="955" w:name="_Toc81572939"/>
        <w:bookmarkEnd w:id="955"/>
      </w:tr>
      <w:tr w:rsidR="00514930" w:rsidRPr="00C41436" w:rsidDel="00C12070" w14:paraId="4D50013C" w14:textId="6715E4F8" w:rsidTr="00514930">
        <w:trPr>
          <w:trHeight w:val="300"/>
          <w:del w:id="956" w:author="Marlon Estiven. Ardila Martinez" w:date="2021-09-02T17:36:00Z"/>
        </w:trPr>
        <w:tc>
          <w:tcPr>
            <w:tcW w:w="5665" w:type="dxa"/>
            <w:tcBorders>
              <w:top w:val="nil"/>
              <w:left w:val="single" w:sz="4" w:space="0" w:color="auto"/>
              <w:bottom w:val="single" w:sz="4" w:space="0" w:color="auto"/>
              <w:right w:val="nil"/>
            </w:tcBorders>
            <w:shd w:val="clear" w:color="000000" w:fill="9BC2E6"/>
            <w:vAlign w:val="center"/>
            <w:hideMark/>
          </w:tcPr>
          <w:p w14:paraId="48EFB281" w14:textId="32726E42" w:rsidR="00514930" w:rsidRPr="00514930" w:rsidDel="00C12070" w:rsidRDefault="00514930" w:rsidP="00514930">
            <w:pPr>
              <w:jc w:val="center"/>
              <w:rPr>
                <w:del w:id="957" w:author="Marlon Estiven. Ardila Martinez" w:date="2021-09-02T17:36:00Z"/>
                <w:rFonts w:eastAsia="Times New Roman" w:cstheme="minorHAnsi"/>
                <w:b/>
                <w:bCs/>
                <w:sz w:val="20"/>
                <w:szCs w:val="20"/>
                <w:lang w:val="es-CO" w:eastAsia="es-CO"/>
              </w:rPr>
            </w:pPr>
            <w:del w:id="958" w:author="Marlon Estiven. Ardila Martinez" w:date="2021-09-02T17:36:00Z">
              <w:r w:rsidRPr="00C41436" w:rsidDel="00C12070">
                <w:rPr>
                  <w:rFonts w:eastAsia="Times New Roman" w:cstheme="minorHAnsi"/>
                  <w:b/>
                  <w:bCs/>
                  <w:sz w:val="20"/>
                  <w:szCs w:val="20"/>
                  <w:lang w:val="es-CO" w:eastAsia="es-CO"/>
                </w:rPr>
                <w:delText>Ítem</w:delText>
              </w:r>
              <w:r w:rsidRPr="00514930" w:rsidDel="00C12070">
                <w:rPr>
                  <w:rFonts w:eastAsia="Times New Roman" w:cstheme="minorHAnsi"/>
                  <w:b/>
                  <w:bCs/>
                  <w:sz w:val="20"/>
                  <w:szCs w:val="20"/>
                  <w:lang w:val="es-CO" w:eastAsia="es-CO"/>
                </w:rPr>
                <w:delText xml:space="preserve"> general de la lista de chequeo</w:delText>
              </w:r>
              <w:bookmarkStart w:id="959" w:name="_Toc81572940"/>
              <w:bookmarkEnd w:id="959"/>
            </w:del>
          </w:p>
        </w:tc>
        <w:tc>
          <w:tcPr>
            <w:tcW w:w="1843" w:type="dxa"/>
            <w:tcBorders>
              <w:top w:val="nil"/>
              <w:left w:val="single" w:sz="4" w:space="0" w:color="auto"/>
              <w:bottom w:val="single" w:sz="4" w:space="0" w:color="auto"/>
              <w:right w:val="single" w:sz="4" w:space="0" w:color="auto"/>
            </w:tcBorders>
            <w:shd w:val="clear" w:color="000000" w:fill="9BC2E6"/>
            <w:vAlign w:val="center"/>
            <w:hideMark/>
          </w:tcPr>
          <w:p w14:paraId="2E9FD688" w14:textId="7B9C69D1" w:rsidR="00514930" w:rsidRPr="00514930" w:rsidDel="00C12070" w:rsidRDefault="00514930" w:rsidP="00514930">
            <w:pPr>
              <w:jc w:val="center"/>
              <w:rPr>
                <w:del w:id="960" w:author="Marlon Estiven. Ardila Martinez" w:date="2021-09-02T17:36:00Z"/>
                <w:rFonts w:eastAsia="Times New Roman" w:cstheme="minorHAnsi"/>
                <w:b/>
                <w:bCs/>
                <w:sz w:val="20"/>
                <w:szCs w:val="20"/>
                <w:lang w:val="es-CO" w:eastAsia="es-CO"/>
              </w:rPr>
            </w:pPr>
            <w:del w:id="961" w:author="Marlon Estiven. Ardila Martinez" w:date="2021-09-02T17:36:00Z">
              <w:r w:rsidRPr="00514930" w:rsidDel="00C12070">
                <w:rPr>
                  <w:rFonts w:eastAsia="Times New Roman" w:cstheme="minorHAnsi"/>
                  <w:b/>
                  <w:bCs/>
                  <w:sz w:val="20"/>
                  <w:szCs w:val="20"/>
                  <w:lang w:val="es-CO" w:eastAsia="es-CO"/>
                </w:rPr>
                <w:delText>Herramienta</w:delText>
              </w:r>
              <w:bookmarkStart w:id="962" w:name="_Toc81572941"/>
              <w:bookmarkEnd w:id="962"/>
            </w:del>
          </w:p>
        </w:tc>
        <w:tc>
          <w:tcPr>
            <w:tcW w:w="1160" w:type="dxa"/>
            <w:tcBorders>
              <w:top w:val="nil"/>
              <w:left w:val="nil"/>
              <w:bottom w:val="single" w:sz="4" w:space="0" w:color="auto"/>
              <w:right w:val="single" w:sz="4" w:space="0" w:color="auto"/>
            </w:tcBorders>
            <w:shd w:val="clear" w:color="000000" w:fill="9BC2E6"/>
            <w:vAlign w:val="center"/>
            <w:hideMark/>
          </w:tcPr>
          <w:p w14:paraId="44F5E6D0" w14:textId="6EA4E7F9" w:rsidR="00514930" w:rsidRPr="00514930" w:rsidDel="00C12070" w:rsidRDefault="00514930" w:rsidP="00514930">
            <w:pPr>
              <w:jc w:val="center"/>
              <w:rPr>
                <w:del w:id="963" w:author="Marlon Estiven. Ardila Martinez" w:date="2021-09-02T17:36:00Z"/>
                <w:rFonts w:eastAsia="Times New Roman" w:cstheme="minorHAnsi"/>
                <w:b/>
                <w:bCs/>
                <w:sz w:val="20"/>
                <w:szCs w:val="20"/>
                <w:lang w:val="es-CO" w:eastAsia="es-CO"/>
              </w:rPr>
            </w:pPr>
            <w:del w:id="964" w:author="Marlon Estiven. Ardila Martinez" w:date="2021-09-02T17:36:00Z">
              <w:r w:rsidRPr="00514930" w:rsidDel="00C12070">
                <w:rPr>
                  <w:rFonts w:eastAsia="Times New Roman" w:cstheme="minorHAnsi"/>
                  <w:b/>
                  <w:bCs/>
                  <w:sz w:val="20"/>
                  <w:szCs w:val="20"/>
                  <w:lang w:val="es-CO" w:eastAsia="es-CO"/>
                </w:rPr>
                <w:delText>Resultado</w:delText>
              </w:r>
              <w:bookmarkStart w:id="965" w:name="_Toc81572942"/>
              <w:bookmarkEnd w:id="965"/>
            </w:del>
          </w:p>
        </w:tc>
        <w:tc>
          <w:tcPr>
            <w:tcW w:w="160" w:type="dxa"/>
            <w:vAlign w:val="center"/>
            <w:hideMark/>
          </w:tcPr>
          <w:p w14:paraId="28A49760" w14:textId="47641F69" w:rsidR="00514930" w:rsidRPr="00514930" w:rsidDel="00C12070" w:rsidRDefault="00514930" w:rsidP="00514930">
            <w:pPr>
              <w:rPr>
                <w:del w:id="966" w:author="Marlon Estiven. Ardila Martinez" w:date="2021-09-02T17:36:00Z"/>
                <w:rFonts w:eastAsia="Times New Roman" w:cstheme="minorHAnsi"/>
                <w:sz w:val="20"/>
                <w:szCs w:val="20"/>
                <w:lang w:val="es-CO" w:eastAsia="es-CO"/>
              </w:rPr>
            </w:pPr>
            <w:bookmarkStart w:id="967" w:name="_Toc81572943"/>
            <w:bookmarkEnd w:id="967"/>
          </w:p>
        </w:tc>
        <w:bookmarkStart w:id="968" w:name="_Toc81572944"/>
        <w:bookmarkEnd w:id="968"/>
      </w:tr>
      <w:tr w:rsidR="00514930" w:rsidRPr="00C41436" w:rsidDel="00C12070" w14:paraId="7F77E57D" w14:textId="5070C44D" w:rsidTr="00514930">
        <w:trPr>
          <w:trHeight w:val="600"/>
          <w:del w:id="969" w:author="Marlon Estiven. Ardila Martinez" w:date="2021-09-02T17:36:00Z"/>
        </w:trPr>
        <w:tc>
          <w:tcPr>
            <w:tcW w:w="5665" w:type="dxa"/>
            <w:tcBorders>
              <w:top w:val="nil"/>
              <w:left w:val="single" w:sz="4" w:space="0" w:color="auto"/>
              <w:bottom w:val="single" w:sz="4" w:space="0" w:color="auto"/>
              <w:right w:val="single" w:sz="4" w:space="0" w:color="auto"/>
            </w:tcBorders>
            <w:shd w:val="clear" w:color="auto" w:fill="auto"/>
            <w:vAlign w:val="bottom"/>
            <w:hideMark/>
          </w:tcPr>
          <w:p w14:paraId="21E4D4C8" w14:textId="187113F0" w:rsidR="00514930" w:rsidRPr="00C41436" w:rsidDel="00C12070" w:rsidRDefault="00514930" w:rsidP="00514930">
            <w:pPr>
              <w:rPr>
                <w:del w:id="970" w:author="Marlon Estiven. Ardila Martinez" w:date="2021-09-02T17:36:00Z"/>
                <w:rFonts w:eastAsia="Times New Roman" w:cstheme="minorHAnsi"/>
                <w:color w:val="000000"/>
                <w:sz w:val="22"/>
                <w:szCs w:val="22"/>
                <w:lang w:val="es-CO" w:eastAsia="es-CO"/>
              </w:rPr>
            </w:pPr>
            <w:del w:id="971" w:author="Marlon Estiven. Ardila Martinez" w:date="2021-09-02T17:36:00Z">
              <w:r w:rsidRPr="00514930" w:rsidDel="00C12070">
                <w:rPr>
                  <w:rFonts w:eastAsia="Times New Roman" w:cstheme="minorHAnsi"/>
                  <w:color w:val="000000"/>
                  <w:sz w:val="22"/>
                  <w:szCs w:val="22"/>
                  <w:lang w:val="es-CO" w:eastAsia="es-CO"/>
                </w:rPr>
                <w:delText xml:space="preserve">Conexión a:  </w:delText>
              </w:r>
              <w:r w:rsidR="00D76A40" w:rsidDel="00C12070">
                <w:fldChar w:fldCharType="begin"/>
              </w:r>
              <w:r w:rsidR="00D76A40" w:rsidDel="00C12070">
                <w:delInstrText xml:space="preserve"> HYPERLINK "http://ads.compensar.com:8080/ads" </w:delInstrText>
              </w:r>
              <w:r w:rsidR="00D76A40" w:rsidDel="00C12070">
                <w:fldChar w:fldCharType="separate"/>
              </w:r>
              <w:r w:rsidRPr="00514930" w:rsidDel="00C12070">
                <w:rPr>
                  <w:rStyle w:val="Hyperlink"/>
                  <w:rFonts w:eastAsia="Times New Roman" w:cstheme="minorHAnsi"/>
                  <w:i/>
                  <w:iCs/>
                  <w:sz w:val="22"/>
                  <w:szCs w:val="22"/>
                  <w:lang w:val="es-CO" w:eastAsia="es-CO"/>
                </w:rPr>
                <w:delText>http://ads.compensar.com:8080/ads</w:delText>
              </w:r>
              <w:r w:rsidR="00D76A40" w:rsidDel="00C12070">
                <w:rPr>
                  <w:rStyle w:val="Hyperlink"/>
                  <w:rFonts w:eastAsia="Times New Roman" w:cstheme="minorHAnsi"/>
                  <w:i/>
                  <w:iCs/>
                  <w:sz w:val="22"/>
                  <w:szCs w:val="22"/>
                  <w:lang w:val="es-CO" w:eastAsia="es-CO"/>
                </w:rPr>
                <w:fldChar w:fldCharType="end"/>
              </w:r>
              <w:r w:rsidRPr="00C41436" w:rsidDel="00C12070">
                <w:rPr>
                  <w:rFonts w:eastAsia="Times New Roman" w:cstheme="minorHAnsi"/>
                  <w:i/>
                  <w:iCs/>
                  <w:color w:val="000000"/>
                  <w:sz w:val="22"/>
                  <w:szCs w:val="22"/>
                  <w:lang w:val="es-CO" w:eastAsia="es-CO"/>
                </w:rPr>
                <w:delText xml:space="preserve"> </w:delText>
              </w:r>
              <w:r w:rsidRPr="00514930" w:rsidDel="00C12070">
                <w:rPr>
                  <w:rFonts w:eastAsia="Times New Roman" w:cstheme="minorHAnsi"/>
                  <w:color w:val="000000"/>
                  <w:sz w:val="22"/>
                  <w:szCs w:val="22"/>
                  <w:lang w:val="es-CO" w:eastAsia="es-CO"/>
                </w:rPr>
                <w:delText xml:space="preserve"> </w:delText>
              </w:r>
              <w:bookmarkStart w:id="972" w:name="_Toc81572945"/>
              <w:bookmarkEnd w:id="972"/>
            </w:del>
          </w:p>
          <w:p w14:paraId="114C3FF4" w14:textId="10461CC2" w:rsidR="00514930" w:rsidRPr="00514930" w:rsidDel="00C12070" w:rsidRDefault="00514930" w:rsidP="00514930">
            <w:pPr>
              <w:rPr>
                <w:del w:id="973" w:author="Marlon Estiven. Ardila Martinez" w:date="2021-09-02T17:36:00Z"/>
                <w:rFonts w:eastAsia="Times New Roman" w:cstheme="minorHAnsi"/>
                <w:color w:val="000000"/>
                <w:sz w:val="22"/>
                <w:szCs w:val="22"/>
                <w:lang w:val="es-CO" w:eastAsia="es-CO"/>
              </w:rPr>
            </w:pPr>
            <w:del w:id="974" w:author="Marlon Estiven. Ardila Martinez" w:date="2021-09-02T17:36:00Z">
              <w:r w:rsidRPr="00514930" w:rsidDel="00C12070">
                <w:rPr>
                  <w:rFonts w:eastAsia="Times New Roman" w:cstheme="minorHAnsi"/>
                  <w:color w:val="000000"/>
                  <w:sz w:val="22"/>
                  <w:szCs w:val="22"/>
                  <w:lang w:val="es-CO" w:eastAsia="es-CO"/>
                </w:rPr>
                <w:delText>Desde el IDE correspondiente</w:delText>
              </w:r>
              <w:bookmarkStart w:id="975" w:name="_Toc81572946"/>
              <w:bookmarkEnd w:id="975"/>
            </w:del>
          </w:p>
        </w:tc>
        <w:tc>
          <w:tcPr>
            <w:tcW w:w="1843" w:type="dxa"/>
            <w:tcBorders>
              <w:top w:val="nil"/>
              <w:left w:val="nil"/>
              <w:bottom w:val="single" w:sz="4" w:space="0" w:color="auto"/>
              <w:right w:val="single" w:sz="4" w:space="0" w:color="auto"/>
            </w:tcBorders>
            <w:shd w:val="clear" w:color="auto" w:fill="auto"/>
            <w:noWrap/>
            <w:vAlign w:val="bottom"/>
            <w:hideMark/>
          </w:tcPr>
          <w:p w14:paraId="353E2F5C" w14:textId="1A53EF51" w:rsidR="00514930" w:rsidRPr="00514930" w:rsidDel="00C12070" w:rsidRDefault="00514930" w:rsidP="00514930">
            <w:pPr>
              <w:rPr>
                <w:del w:id="976" w:author="Marlon Estiven. Ardila Martinez" w:date="2021-09-02T17:36:00Z"/>
                <w:rFonts w:eastAsia="Times New Roman" w:cstheme="minorHAnsi"/>
                <w:color w:val="000000"/>
                <w:sz w:val="22"/>
                <w:szCs w:val="22"/>
                <w:lang w:val="es-CO" w:eastAsia="es-CO"/>
              </w:rPr>
            </w:pPr>
            <w:del w:id="977" w:author="Marlon Estiven. Ardila Martinez" w:date="2021-09-02T17:36:00Z">
              <w:r w:rsidRPr="00514930" w:rsidDel="00C12070">
                <w:rPr>
                  <w:rFonts w:eastAsia="Times New Roman" w:cstheme="minorHAnsi"/>
                  <w:color w:val="000000"/>
                  <w:sz w:val="22"/>
                  <w:szCs w:val="22"/>
                  <w:lang w:val="es-CO" w:eastAsia="es-CO"/>
                </w:rPr>
                <w:delText>ADS/VS/Otros IDEs</w:delText>
              </w:r>
              <w:bookmarkStart w:id="978" w:name="_Toc81572947"/>
              <w:bookmarkEnd w:id="978"/>
            </w:del>
          </w:p>
        </w:tc>
        <w:tc>
          <w:tcPr>
            <w:tcW w:w="1160" w:type="dxa"/>
            <w:tcBorders>
              <w:top w:val="nil"/>
              <w:left w:val="nil"/>
              <w:bottom w:val="single" w:sz="4" w:space="0" w:color="auto"/>
              <w:right w:val="single" w:sz="4" w:space="0" w:color="auto"/>
            </w:tcBorders>
            <w:shd w:val="clear" w:color="auto" w:fill="auto"/>
            <w:noWrap/>
            <w:vAlign w:val="bottom"/>
            <w:hideMark/>
          </w:tcPr>
          <w:p w14:paraId="2DABAD59" w14:textId="1747551C" w:rsidR="00514930" w:rsidRPr="00514930" w:rsidDel="00C12070" w:rsidRDefault="00514930" w:rsidP="00514930">
            <w:pPr>
              <w:rPr>
                <w:del w:id="979" w:author="Marlon Estiven. Ardila Martinez" w:date="2021-09-02T17:36:00Z"/>
                <w:rFonts w:eastAsia="Times New Roman" w:cstheme="minorHAnsi"/>
                <w:color w:val="000000"/>
                <w:sz w:val="22"/>
                <w:szCs w:val="22"/>
                <w:lang w:val="es-CO" w:eastAsia="es-CO"/>
              </w:rPr>
            </w:pPr>
            <w:del w:id="980" w:author="Marlon Estiven. Ardila Martinez" w:date="2021-09-02T17:36:00Z">
              <w:r w:rsidRPr="00514930" w:rsidDel="00C12070">
                <w:rPr>
                  <w:rFonts w:eastAsia="Times New Roman" w:cstheme="minorHAnsi"/>
                  <w:color w:val="000000"/>
                  <w:sz w:val="22"/>
                  <w:szCs w:val="22"/>
                  <w:lang w:val="es-CO" w:eastAsia="es-CO"/>
                </w:rPr>
                <w:delText>Exitoso</w:delText>
              </w:r>
              <w:bookmarkStart w:id="981" w:name="_Toc81572948"/>
              <w:bookmarkEnd w:id="981"/>
            </w:del>
          </w:p>
        </w:tc>
        <w:tc>
          <w:tcPr>
            <w:tcW w:w="160" w:type="dxa"/>
            <w:vAlign w:val="center"/>
            <w:hideMark/>
          </w:tcPr>
          <w:p w14:paraId="2E25E967" w14:textId="2698D6AF" w:rsidR="00514930" w:rsidRPr="00514930" w:rsidDel="00C12070" w:rsidRDefault="00514930" w:rsidP="00514930">
            <w:pPr>
              <w:rPr>
                <w:del w:id="982" w:author="Marlon Estiven. Ardila Martinez" w:date="2021-09-02T17:36:00Z"/>
                <w:rFonts w:eastAsia="Times New Roman" w:cstheme="minorHAnsi"/>
                <w:sz w:val="20"/>
                <w:szCs w:val="20"/>
                <w:lang w:val="es-CO" w:eastAsia="es-CO"/>
              </w:rPr>
            </w:pPr>
            <w:bookmarkStart w:id="983" w:name="_Toc81572949"/>
            <w:bookmarkEnd w:id="983"/>
          </w:p>
        </w:tc>
        <w:bookmarkStart w:id="984" w:name="_Toc81572950"/>
        <w:bookmarkEnd w:id="984"/>
      </w:tr>
      <w:tr w:rsidR="00514930" w:rsidRPr="00C41436" w:rsidDel="00C12070" w14:paraId="11C7BC55" w14:textId="2316377A" w:rsidTr="00514930">
        <w:trPr>
          <w:trHeight w:val="300"/>
          <w:del w:id="985" w:author="Marlon Estiven. Ardila Martinez" w:date="2021-09-02T17:36:00Z"/>
        </w:trPr>
        <w:tc>
          <w:tcPr>
            <w:tcW w:w="5665" w:type="dxa"/>
            <w:tcBorders>
              <w:top w:val="nil"/>
              <w:left w:val="single" w:sz="4" w:space="0" w:color="auto"/>
              <w:bottom w:val="single" w:sz="4" w:space="0" w:color="auto"/>
              <w:right w:val="single" w:sz="4" w:space="0" w:color="auto"/>
            </w:tcBorders>
            <w:shd w:val="clear" w:color="auto" w:fill="auto"/>
            <w:vAlign w:val="bottom"/>
            <w:hideMark/>
          </w:tcPr>
          <w:p w14:paraId="35ABDAC8" w14:textId="51E040A4" w:rsidR="00514930" w:rsidRPr="00514930" w:rsidDel="00C12070" w:rsidRDefault="00514930" w:rsidP="00514930">
            <w:pPr>
              <w:rPr>
                <w:del w:id="986" w:author="Marlon Estiven. Ardila Martinez" w:date="2021-09-02T17:36:00Z"/>
                <w:rFonts w:eastAsia="Times New Roman" w:cstheme="minorHAnsi"/>
                <w:color w:val="000000"/>
                <w:sz w:val="22"/>
                <w:szCs w:val="22"/>
                <w:lang w:val="es-CO" w:eastAsia="es-CO"/>
              </w:rPr>
            </w:pPr>
            <w:del w:id="987" w:author="Marlon Estiven. Ardila Martinez" w:date="2021-09-02T17:36:00Z">
              <w:r w:rsidRPr="00514930" w:rsidDel="00C12070">
                <w:rPr>
                  <w:rFonts w:eastAsia="Times New Roman" w:cstheme="minorHAnsi"/>
                  <w:color w:val="000000"/>
                  <w:sz w:val="22"/>
                  <w:szCs w:val="22"/>
                  <w:lang w:val="es-CO" w:eastAsia="es-CO"/>
                </w:rPr>
                <w:delText xml:space="preserve">Verificaciones sobre </w:delText>
              </w:r>
              <w:r w:rsidRPr="00C41436" w:rsidDel="00C12070">
                <w:rPr>
                  <w:rFonts w:eastAsia="Times New Roman" w:cstheme="minorHAnsi"/>
                  <w:color w:val="000000"/>
                  <w:sz w:val="22"/>
                  <w:szCs w:val="22"/>
                  <w:lang w:val="es-CO" w:eastAsia="es-CO"/>
                </w:rPr>
                <w:delText>C</w:delText>
              </w:r>
              <w:r w:rsidRPr="00514930" w:rsidDel="00C12070">
                <w:rPr>
                  <w:rFonts w:eastAsia="Times New Roman" w:cstheme="minorHAnsi"/>
                  <w:color w:val="000000"/>
                  <w:sz w:val="22"/>
                  <w:szCs w:val="22"/>
                  <w:lang w:val="es-CO" w:eastAsia="es-CO"/>
                </w:rPr>
                <w:delText xml:space="preserve">ódigo </w:delText>
              </w:r>
              <w:r w:rsidRPr="00C41436" w:rsidDel="00C12070">
                <w:rPr>
                  <w:rFonts w:eastAsia="Times New Roman" w:cstheme="minorHAnsi"/>
                  <w:color w:val="000000"/>
                  <w:sz w:val="22"/>
                  <w:szCs w:val="22"/>
                  <w:lang w:val="es-CO" w:eastAsia="es-CO"/>
                </w:rPr>
                <w:delText>F</w:delText>
              </w:r>
              <w:r w:rsidRPr="00514930" w:rsidDel="00C12070">
                <w:rPr>
                  <w:rFonts w:eastAsia="Times New Roman" w:cstheme="minorHAnsi"/>
                  <w:color w:val="000000"/>
                  <w:sz w:val="22"/>
                  <w:szCs w:val="22"/>
                  <w:lang w:val="es-CO" w:eastAsia="es-CO"/>
                </w:rPr>
                <w:delText>uente</w:delText>
              </w:r>
              <w:bookmarkStart w:id="988" w:name="_Toc81572951"/>
              <w:bookmarkEnd w:id="988"/>
            </w:del>
          </w:p>
        </w:tc>
        <w:tc>
          <w:tcPr>
            <w:tcW w:w="1843" w:type="dxa"/>
            <w:tcBorders>
              <w:top w:val="nil"/>
              <w:left w:val="nil"/>
              <w:bottom w:val="single" w:sz="4" w:space="0" w:color="auto"/>
              <w:right w:val="single" w:sz="4" w:space="0" w:color="auto"/>
            </w:tcBorders>
            <w:shd w:val="clear" w:color="auto" w:fill="auto"/>
            <w:noWrap/>
            <w:vAlign w:val="bottom"/>
            <w:hideMark/>
          </w:tcPr>
          <w:p w14:paraId="1CF4F390" w14:textId="20521B3B" w:rsidR="00514930" w:rsidRPr="00514930" w:rsidDel="00C12070" w:rsidRDefault="00514930" w:rsidP="00514930">
            <w:pPr>
              <w:rPr>
                <w:del w:id="989" w:author="Marlon Estiven. Ardila Martinez" w:date="2021-09-02T17:36:00Z"/>
                <w:rFonts w:eastAsia="Times New Roman" w:cstheme="minorHAnsi"/>
                <w:color w:val="000000"/>
                <w:sz w:val="22"/>
                <w:szCs w:val="22"/>
                <w:lang w:val="es-CO" w:eastAsia="es-CO"/>
              </w:rPr>
            </w:pPr>
            <w:del w:id="990" w:author="Marlon Estiven. Ardila Martinez" w:date="2021-09-02T17:36:00Z">
              <w:r w:rsidRPr="00514930" w:rsidDel="00C12070">
                <w:rPr>
                  <w:rFonts w:eastAsia="Times New Roman" w:cstheme="minorHAnsi"/>
                  <w:color w:val="000000"/>
                  <w:sz w:val="22"/>
                  <w:szCs w:val="22"/>
                  <w:lang w:val="es-CO" w:eastAsia="es-CO"/>
                </w:rPr>
                <w:delText>ADS</w:delText>
              </w:r>
              <w:bookmarkStart w:id="991" w:name="_Toc81572952"/>
              <w:bookmarkEnd w:id="991"/>
            </w:del>
          </w:p>
        </w:tc>
        <w:tc>
          <w:tcPr>
            <w:tcW w:w="1160" w:type="dxa"/>
            <w:tcBorders>
              <w:top w:val="nil"/>
              <w:left w:val="nil"/>
              <w:bottom w:val="single" w:sz="4" w:space="0" w:color="auto"/>
              <w:right w:val="single" w:sz="4" w:space="0" w:color="auto"/>
            </w:tcBorders>
            <w:shd w:val="clear" w:color="auto" w:fill="auto"/>
            <w:noWrap/>
            <w:vAlign w:val="bottom"/>
            <w:hideMark/>
          </w:tcPr>
          <w:p w14:paraId="7C30AB08" w14:textId="4C741CCF" w:rsidR="00514930" w:rsidRPr="00514930" w:rsidDel="00C12070" w:rsidRDefault="00514930" w:rsidP="00514930">
            <w:pPr>
              <w:rPr>
                <w:del w:id="992" w:author="Marlon Estiven. Ardila Martinez" w:date="2021-09-02T17:36:00Z"/>
                <w:rFonts w:eastAsia="Times New Roman" w:cstheme="minorHAnsi"/>
                <w:color w:val="000000"/>
                <w:sz w:val="22"/>
                <w:szCs w:val="22"/>
                <w:lang w:val="es-CO" w:eastAsia="es-CO"/>
              </w:rPr>
            </w:pPr>
            <w:del w:id="993" w:author="Marlon Estiven. Ardila Martinez" w:date="2021-09-02T17:36:00Z">
              <w:r w:rsidRPr="00514930" w:rsidDel="00C12070">
                <w:rPr>
                  <w:rFonts w:eastAsia="Times New Roman" w:cstheme="minorHAnsi"/>
                  <w:color w:val="000000"/>
                  <w:sz w:val="22"/>
                  <w:szCs w:val="22"/>
                  <w:lang w:val="es-CO" w:eastAsia="es-CO"/>
                </w:rPr>
                <w:delText>Exitoso</w:delText>
              </w:r>
              <w:bookmarkStart w:id="994" w:name="_Toc81572953"/>
              <w:bookmarkEnd w:id="994"/>
            </w:del>
          </w:p>
        </w:tc>
        <w:tc>
          <w:tcPr>
            <w:tcW w:w="160" w:type="dxa"/>
            <w:vAlign w:val="center"/>
            <w:hideMark/>
          </w:tcPr>
          <w:p w14:paraId="721E5C4C" w14:textId="1D82196D" w:rsidR="00514930" w:rsidRPr="00514930" w:rsidDel="00C12070" w:rsidRDefault="00514930" w:rsidP="00514930">
            <w:pPr>
              <w:rPr>
                <w:del w:id="995" w:author="Marlon Estiven. Ardila Martinez" w:date="2021-09-02T17:36:00Z"/>
                <w:rFonts w:eastAsia="Times New Roman" w:cstheme="minorHAnsi"/>
                <w:sz w:val="20"/>
                <w:szCs w:val="20"/>
                <w:lang w:val="es-CO" w:eastAsia="es-CO"/>
              </w:rPr>
            </w:pPr>
            <w:bookmarkStart w:id="996" w:name="_Toc81572954"/>
            <w:bookmarkEnd w:id="996"/>
          </w:p>
        </w:tc>
        <w:bookmarkStart w:id="997" w:name="_Toc81572955"/>
        <w:bookmarkEnd w:id="997"/>
      </w:tr>
      <w:tr w:rsidR="00514930" w:rsidRPr="00C41436" w:rsidDel="00C12070" w14:paraId="1E1BDC22" w14:textId="188886B7" w:rsidTr="00514930">
        <w:trPr>
          <w:trHeight w:val="300"/>
          <w:del w:id="998" w:author="Marlon Estiven. Ardila Martinez" w:date="2021-09-02T17:36:00Z"/>
        </w:trPr>
        <w:tc>
          <w:tcPr>
            <w:tcW w:w="5665" w:type="dxa"/>
            <w:tcBorders>
              <w:top w:val="nil"/>
              <w:left w:val="single" w:sz="4" w:space="0" w:color="auto"/>
              <w:bottom w:val="single" w:sz="4" w:space="0" w:color="auto"/>
              <w:right w:val="single" w:sz="4" w:space="0" w:color="auto"/>
            </w:tcBorders>
            <w:shd w:val="clear" w:color="auto" w:fill="auto"/>
            <w:vAlign w:val="bottom"/>
            <w:hideMark/>
          </w:tcPr>
          <w:p w14:paraId="3690D1EF" w14:textId="0659B34E" w:rsidR="00514930" w:rsidRPr="00514930" w:rsidDel="00C12070" w:rsidRDefault="00514930" w:rsidP="00514930">
            <w:pPr>
              <w:rPr>
                <w:del w:id="999" w:author="Marlon Estiven. Ardila Martinez" w:date="2021-09-02T17:36:00Z"/>
                <w:rFonts w:eastAsia="Times New Roman" w:cstheme="minorHAnsi"/>
                <w:color w:val="000000"/>
                <w:sz w:val="22"/>
                <w:szCs w:val="22"/>
                <w:lang w:val="es-CO" w:eastAsia="es-CO"/>
              </w:rPr>
            </w:pPr>
            <w:del w:id="1000" w:author="Marlon Estiven. Ardila Martinez" w:date="2021-09-02T17:36:00Z">
              <w:r w:rsidRPr="00514930" w:rsidDel="00C12070">
                <w:rPr>
                  <w:rFonts w:eastAsia="Times New Roman" w:cstheme="minorHAnsi"/>
                  <w:color w:val="000000"/>
                  <w:sz w:val="22"/>
                  <w:szCs w:val="22"/>
                  <w:lang w:val="es-CO" w:eastAsia="es-CO"/>
                </w:rPr>
                <w:delText xml:space="preserve">Generación de </w:delText>
              </w:r>
              <w:r w:rsidRPr="00C41436" w:rsidDel="00C12070">
                <w:rPr>
                  <w:rFonts w:eastAsia="Times New Roman" w:cstheme="minorHAnsi"/>
                  <w:color w:val="000000"/>
                  <w:sz w:val="22"/>
                  <w:szCs w:val="22"/>
                  <w:lang w:val="es-CO" w:eastAsia="es-CO"/>
                </w:rPr>
                <w:delText>C</w:delText>
              </w:r>
              <w:r w:rsidRPr="00514930" w:rsidDel="00C12070">
                <w:rPr>
                  <w:rFonts w:eastAsia="Times New Roman" w:cstheme="minorHAnsi"/>
                  <w:color w:val="000000"/>
                  <w:sz w:val="22"/>
                  <w:szCs w:val="22"/>
                  <w:lang w:val="es-CO" w:eastAsia="es-CO"/>
                </w:rPr>
                <w:delText>ompilados</w:delText>
              </w:r>
              <w:bookmarkStart w:id="1001" w:name="_Toc81572956"/>
              <w:bookmarkEnd w:id="1001"/>
            </w:del>
          </w:p>
        </w:tc>
        <w:tc>
          <w:tcPr>
            <w:tcW w:w="1843" w:type="dxa"/>
            <w:tcBorders>
              <w:top w:val="nil"/>
              <w:left w:val="nil"/>
              <w:bottom w:val="single" w:sz="4" w:space="0" w:color="auto"/>
              <w:right w:val="single" w:sz="4" w:space="0" w:color="auto"/>
            </w:tcBorders>
            <w:shd w:val="clear" w:color="auto" w:fill="auto"/>
            <w:noWrap/>
            <w:vAlign w:val="bottom"/>
            <w:hideMark/>
          </w:tcPr>
          <w:p w14:paraId="6CD29B7B" w14:textId="51C4DC76" w:rsidR="00514930" w:rsidRPr="00514930" w:rsidDel="00C12070" w:rsidRDefault="00514930" w:rsidP="00514930">
            <w:pPr>
              <w:rPr>
                <w:del w:id="1002" w:author="Marlon Estiven. Ardila Martinez" w:date="2021-09-02T17:36:00Z"/>
                <w:rFonts w:eastAsia="Times New Roman" w:cstheme="minorHAnsi"/>
                <w:color w:val="000000"/>
                <w:sz w:val="22"/>
                <w:szCs w:val="22"/>
                <w:lang w:val="es-CO" w:eastAsia="es-CO"/>
              </w:rPr>
            </w:pPr>
            <w:del w:id="1003" w:author="Marlon Estiven. Ardila Martinez" w:date="2021-09-02T17:36:00Z">
              <w:r w:rsidRPr="00514930" w:rsidDel="00C12070">
                <w:rPr>
                  <w:rFonts w:eastAsia="Times New Roman" w:cstheme="minorHAnsi"/>
                  <w:color w:val="000000"/>
                  <w:sz w:val="22"/>
                  <w:szCs w:val="22"/>
                  <w:lang w:val="es-CO" w:eastAsia="es-CO"/>
                </w:rPr>
                <w:delText> </w:delText>
              </w:r>
              <w:bookmarkStart w:id="1004" w:name="_Toc81572957"/>
              <w:bookmarkEnd w:id="1004"/>
            </w:del>
          </w:p>
        </w:tc>
        <w:tc>
          <w:tcPr>
            <w:tcW w:w="1160" w:type="dxa"/>
            <w:tcBorders>
              <w:top w:val="nil"/>
              <w:left w:val="nil"/>
              <w:bottom w:val="single" w:sz="4" w:space="0" w:color="auto"/>
              <w:right w:val="single" w:sz="4" w:space="0" w:color="auto"/>
            </w:tcBorders>
            <w:shd w:val="clear" w:color="auto" w:fill="auto"/>
            <w:noWrap/>
            <w:vAlign w:val="bottom"/>
            <w:hideMark/>
          </w:tcPr>
          <w:p w14:paraId="66A3BFD5" w14:textId="2CF303D7" w:rsidR="00514930" w:rsidRPr="00514930" w:rsidDel="00C12070" w:rsidRDefault="00514930" w:rsidP="00514930">
            <w:pPr>
              <w:rPr>
                <w:del w:id="1005" w:author="Marlon Estiven. Ardila Martinez" w:date="2021-09-02T17:36:00Z"/>
                <w:rFonts w:eastAsia="Times New Roman" w:cstheme="minorHAnsi"/>
                <w:color w:val="000000"/>
                <w:sz w:val="22"/>
                <w:szCs w:val="22"/>
                <w:lang w:val="es-CO" w:eastAsia="es-CO"/>
              </w:rPr>
            </w:pPr>
            <w:del w:id="1006" w:author="Marlon Estiven. Ardila Martinez" w:date="2021-09-02T17:36:00Z">
              <w:r w:rsidRPr="00514930" w:rsidDel="00C12070">
                <w:rPr>
                  <w:rFonts w:eastAsia="Times New Roman" w:cstheme="minorHAnsi"/>
                  <w:color w:val="000000"/>
                  <w:sz w:val="22"/>
                  <w:szCs w:val="22"/>
                  <w:lang w:val="es-CO" w:eastAsia="es-CO"/>
                </w:rPr>
                <w:delText>Exitoso</w:delText>
              </w:r>
              <w:bookmarkStart w:id="1007" w:name="_Toc81572958"/>
              <w:bookmarkEnd w:id="1007"/>
            </w:del>
          </w:p>
        </w:tc>
        <w:tc>
          <w:tcPr>
            <w:tcW w:w="160" w:type="dxa"/>
            <w:vAlign w:val="center"/>
            <w:hideMark/>
          </w:tcPr>
          <w:p w14:paraId="33033BDA" w14:textId="01E7111F" w:rsidR="00514930" w:rsidRPr="00514930" w:rsidDel="00C12070" w:rsidRDefault="00514930" w:rsidP="00514930">
            <w:pPr>
              <w:rPr>
                <w:del w:id="1008" w:author="Marlon Estiven. Ardila Martinez" w:date="2021-09-02T17:36:00Z"/>
                <w:rFonts w:eastAsia="Times New Roman" w:cstheme="minorHAnsi"/>
                <w:sz w:val="20"/>
                <w:szCs w:val="20"/>
                <w:lang w:val="es-CO" w:eastAsia="es-CO"/>
              </w:rPr>
            </w:pPr>
            <w:bookmarkStart w:id="1009" w:name="_Toc81572959"/>
            <w:bookmarkEnd w:id="1009"/>
          </w:p>
        </w:tc>
        <w:bookmarkStart w:id="1010" w:name="_Toc81572960"/>
        <w:bookmarkEnd w:id="1010"/>
      </w:tr>
      <w:tr w:rsidR="00514930" w:rsidRPr="00C41436" w:rsidDel="00C12070" w14:paraId="3426FE0E" w14:textId="0C9982A6" w:rsidTr="00514930">
        <w:trPr>
          <w:trHeight w:val="600"/>
          <w:del w:id="1011" w:author="Marlon Estiven. Ardila Martinez" w:date="2021-09-02T17:36:00Z"/>
        </w:trPr>
        <w:tc>
          <w:tcPr>
            <w:tcW w:w="5665" w:type="dxa"/>
            <w:tcBorders>
              <w:top w:val="nil"/>
              <w:left w:val="single" w:sz="4" w:space="0" w:color="auto"/>
              <w:bottom w:val="single" w:sz="4" w:space="0" w:color="auto"/>
              <w:right w:val="single" w:sz="4" w:space="0" w:color="auto"/>
            </w:tcBorders>
            <w:shd w:val="clear" w:color="auto" w:fill="auto"/>
            <w:vAlign w:val="bottom"/>
            <w:hideMark/>
          </w:tcPr>
          <w:p w14:paraId="2DD8D833" w14:textId="4A94D811" w:rsidR="00514930" w:rsidRPr="00514930" w:rsidDel="00C12070" w:rsidRDefault="00514930" w:rsidP="00514930">
            <w:pPr>
              <w:rPr>
                <w:del w:id="1012" w:author="Marlon Estiven. Ardila Martinez" w:date="2021-09-02T17:36:00Z"/>
                <w:rFonts w:eastAsia="Times New Roman" w:cstheme="minorHAnsi"/>
                <w:color w:val="000000"/>
                <w:sz w:val="22"/>
                <w:szCs w:val="22"/>
                <w:lang w:val="es-CO" w:eastAsia="es-CO"/>
              </w:rPr>
            </w:pPr>
            <w:del w:id="1013" w:author="Marlon Estiven. Ardila Martinez" w:date="2021-09-02T17:36:00Z">
              <w:r w:rsidRPr="00514930" w:rsidDel="00C12070">
                <w:rPr>
                  <w:rFonts w:eastAsia="Times New Roman" w:cstheme="minorHAnsi"/>
                  <w:color w:val="000000"/>
                  <w:sz w:val="22"/>
                  <w:szCs w:val="22"/>
                  <w:lang w:val="es-CO" w:eastAsia="es-CO"/>
                </w:rPr>
                <w:delText>Validaciones</w:delText>
              </w:r>
              <w:r w:rsidRPr="00C41436" w:rsidDel="00C12070">
                <w:rPr>
                  <w:rFonts w:eastAsia="Times New Roman" w:cstheme="minorHAnsi"/>
                  <w:color w:val="000000"/>
                  <w:sz w:val="22"/>
                  <w:szCs w:val="22"/>
                  <w:lang w:val="es-CO" w:eastAsia="es-CO"/>
                </w:rPr>
                <w:delText xml:space="preserve"> relacionadas a los</w:delText>
              </w:r>
              <w:r w:rsidRPr="00514930" w:rsidDel="00C12070">
                <w:rPr>
                  <w:rFonts w:eastAsia="Times New Roman" w:cstheme="minorHAnsi"/>
                  <w:color w:val="000000"/>
                  <w:sz w:val="22"/>
                  <w:szCs w:val="22"/>
                  <w:lang w:val="es-CO" w:eastAsia="es-CO"/>
                </w:rPr>
                <w:delText xml:space="preserve"> </w:delText>
              </w:r>
              <w:r w:rsidRPr="00C41436" w:rsidDel="00C12070">
                <w:rPr>
                  <w:rFonts w:eastAsia="Times New Roman" w:cstheme="minorHAnsi"/>
                  <w:color w:val="000000"/>
                  <w:sz w:val="22"/>
                  <w:szCs w:val="22"/>
                  <w:lang w:val="es-CO" w:eastAsia="es-CO"/>
                </w:rPr>
                <w:delText>E</w:delText>
              </w:r>
              <w:r w:rsidRPr="00514930" w:rsidDel="00C12070">
                <w:rPr>
                  <w:rFonts w:eastAsia="Times New Roman" w:cstheme="minorHAnsi"/>
                  <w:color w:val="000000"/>
                  <w:sz w:val="22"/>
                  <w:szCs w:val="22"/>
                  <w:lang w:val="es-CO" w:eastAsia="es-CO"/>
                </w:rPr>
                <w:delText>lementos de Trabajo (</w:delText>
              </w:r>
              <w:r w:rsidRPr="00ED12B6" w:rsidDel="00C12070">
                <w:rPr>
                  <w:rFonts w:eastAsia="Times New Roman" w:cstheme="minorHAnsi"/>
                  <w:color w:val="000000"/>
                  <w:sz w:val="22"/>
                  <w:szCs w:val="22"/>
                  <w:lang w:val="es-CO" w:eastAsia="es-CO"/>
                </w:rPr>
                <w:delText>Work</w:delText>
              </w:r>
              <w:r w:rsidRPr="00514930" w:rsidDel="00C12070">
                <w:rPr>
                  <w:rFonts w:eastAsia="Times New Roman" w:cstheme="minorHAnsi"/>
                  <w:color w:val="000000"/>
                  <w:sz w:val="22"/>
                  <w:szCs w:val="22"/>
                  <w:lang w:val="es-CO" w:eastAsia="es-CO"/>
                </w:rPr>
                <w:delText xml:space="preserve"> </w:delText>
              </w:r>
              <w:r w:rsidRPr="00ED12B6" w:rsidDel="00C12070">
                <w:rPr>
                  <w:rFonts w:eastAsia="Times New Roman" w:cstheme="minorHAnsi"/>
                  <w:color w:val="000000"/>
                  <w:sz w:val="22"/>
                  <w:szCs w:val="22"/>
                  <w:lang w:val="es-CO" w:eastAsia="es-CO"/>
                </w:rPr>
                <w:delText>Item: Requirement, Bug, Task, Test Case</w:delText>
              </w:r>
              <w:r w:rsidRPr="00514930" w:rsidDel="00C12070">
                <w:rPr>
                  <w:rFonts w:eastAsia="Times New Roman" w:cstheme="minorHAnsi"/>
                  <w:color w:val="000000"/>
                  <w:sz w:val="22"/>
                  <w:szCs w:val="22"/>
                  <w:lang w:val="es-CO" w:eastAsia="es-CO"/>
                </w:rPr>
                <w:delText xml:space="preserve">, </w:delText>
              </w:r>
              <w:r w:rsidR="00B7702D" w:rsidRPr="00514930" w:rsidDel="00C12070">
                <w:rPr>
                  <w:rFonts w:eastAsia="Times New Roman" w:cstheme="minorHAnsi"/>
                  <w:color w:val="000000"/>
                  <w:sz w:val="22"/>
                  <w:szCs w:val="22"/>
                  <w:lang w:val="es-CO" w:eastAsia="es-CO"/>
                </w:rPr>
                <w:delText>etc.</w:delText>
              </w:r>
              <w:r w:rsidRPr="00514930" w:rsidDel="00C12070">
                <w:rPr>
                  <w:rFonts w:eastAsia="Times New Roman" w:cstheme="minorHAnsi"/>
                  <w:color w:val="000000"/>
                  <w:sz w:val="22"/>
                  <w:szCs w:val="22"/>
                  <w:lang w:val="es-CO" w:eastAsia="es-CO"/>
                </w:rPr>
                <w:delText xml:space="preserve">) </w:delText>
              </w:r>
              <w:bookmarkStart w:id="1014" w:name="_Toc81572961"/>
              <w:bookmarkEnd w:id="1014"/>
            </w:del>
          </w:p>
        </w:tc>
        <w:tc>
          <w:tcPr>
            <w:tcW w:w="1843" w:type="dxa"/>
            <w:tcBorders>
              <w:top w:val="nil"/>
              <w:left w:val="nil"/>
              <w:bottom w:val="single" w:sz="4" w:space="0" w:color="auto"/>
              <w:right w:val="single" w:sz="4" w:space="0" w:color="auto"/>
            </w:tcBorders>
            <w:shd w:val="clear" w:color="auto" w:fill="auto"/>
            <w:noWrap/>
            <w:vAlign w:val="bottom"/>
            <w:hideMark/>
          </w:tcPr>
          <w:p w14:paraId="72EAD9D1" w14:textId="54EDDC4D" w:rsidR="00514930" w:rsidRPr="00514930" w:rsidDel="00C12070" w:rsidRDefault="00514930" w:rsidP="00514930">
            <w:pPr>
              <w:rPr>
                <w:del w:id="1015" w:author="Marlon Estiven. Ardila Martinez" w:date="2021-09-02T17:36:00Z"/>
                <w:rFonts w:eastAsia="Times New Roman" w:cstheme="minorHAnsi"/>
                <w:color w:val="000000"/>
                <w:sz w:val="22"/>
                <w:szCs w:val="22"/>
                <w:lang w:val="es-CO" w:eastAsia="es-CO"/>
              </w:rPr>
            </w:pPr>
            <w:del w:id="1016" w:author="Marlon Estiven. Ardila Martinez" w:date="2021-09-02T17:36:00Z">
              <w:r w:rsidRPr="00514930" w:rsidDel="00C12070">
                <w:rPr>
                  <w:rFonts w:eastAsia="Times New Roman" w:cstheme="minorHAnsi"/>
                  <w:color w:val="000000"/>
                  <w:sz w:val="22"/>
                  <w:szCs w:val="22"/>
                  <w:lang w:val="es-CO" w:eastAsia="es-CO"/>
                </w:rPr>
                <w:delText>ADS</w:delText>
              </w:r>
              <w:bookmarkStart w:id="1017" w:name="_Toc81572962"/>
              <w:bookmarkEnd w:id="1017"/>
            </w:del>
          </w:p>
        </w:tc>
        <w:tc>
          <w:tcPr>
            <w:tcW w:w="1160" w:type="dxa"/>
            <w:tcBorders>
              <w:top w:val="nil"/>
              <w:left w:val="nil"/>
              <w:bottom w:val="single" w:sz="4" w:space="0" w:color="auto"/>
              <w:right w:val="single" w:sz="4" w:space="0" w:color="auto"/>
            </w:tcBorders>
            <w:shd w:val="clear" w:color="auto" w:fill="auto"/>
            <w:noWrap/>
            <w:vAlign w:val="bottom"/>
            <w:hideMark/>
          </w:tcPr>
          <w:p w14:paraId="36B31718" w14:textId="03E42254" w:rsidR="00514930" w:rsidRPr="00514930" w:rsidDel="00C12070" w:rsidRDefault="00514930" w:rsidP="00514930">
            <w:pPr>
              <w:rPr>
                <w:del w:id="1018" w:author="Marlon Estiven. Ardila Martinez" w:date="2021-09-02T17:36:00Z"/>
                <w:rFonts w:eastAsia="Times New Roman" w:cstheme="minorHAnsi"/>
                <w:color w:val="000000"/>
                <w:sz w:val="22"/>
                <w:szCs w:val="22"/>
                <w:lang w:val="es-CO" w:eastAsia="es-CO"/>
              </w:rPr>
            </w:pPr>
            <w:del w:id="1019" w:author="Marlon Estiven. Ardila Martinez" w:date="2021-09-02T17:36:00Z">
              <w:r w:rsidRPr="00514930" w:rsidDel="00C12070">
                <w:rPr>
                  <w:rFonts w:eastAsia="Times New Roman" w:cstheme="minorHAnsi"/>
                  <w:color w:val="000000"/>
                  <w:sz w:val="22"/>
                  <w:szCs w:val="22"/>
                  <w:lang w:val="es-CO" w:eastAsia="es-CO"/>
                </w:rPr>
                <w:delText>Exitoso</w:delText>
              </w:r>
              <w:bookmarkStart w:id="1020" w:name="_Toc81572963"/>
              <w:bookmarkEnd w:id="1020"/>
            </w:del>
          </w:p>
        </w:tc>
        <w:tc>
          <w:tcPr>
            <w:tcW w:w="160" w:type="dxa"/>
            <w:vAlign w:val="center"/>
            <w:hideMark/>
          </w:tcPr>
          <w:p w14:paraId="0F89CA6A" w14:textId="62059E5F" w:rsidR="00514930" w:rsidRPr="00514930" w:rsidDel="00C12070" w:rsidRDefault="00514930" w:rsidP="00514930">
            <w:pPr>
              <w:rPr>
                <w:del w:id="1021" w:author="Marlon Estiven. Ardila Martinez" w:date="2021-09-02T17:36:00Z"/>
                <w:rFonts w:eastAsia="Times New Roman" w:cstheme="minorHAnsi"/>
                <w:sz w:val="20"/>
                <w:szCs w:val="20"/>
                <w:lang w:val="es-CO" w:eastAsia="es-CO"/>
              </w:rPr>
            </w:pPr>
            <w:bookmarkStart w:id="1022" w:name="_Toc81572964"/>
            <w:bookmarkEnd w:id="1022"/>
          </w:p>
        </w:tc>
        <w:bookmarkStart w:id="1023" w:name="_Toc81572965"/>
        <w:bookmarkEnd w:id="1023"/>
      </w:tr>
      <w:tr w:rsidR="00514930" w:rsidRPr="00C41436" w:rsidDel="00C12070" w14:paraId="352FC4B9" w14:textId="129D526F" w:rsidTr="00514930">
        <w:trPr>
          <w:trHeight w:val="600"/>
          <w:del w:id="1024" w:author="Marlon Estiven. Ardila Martinez" w:date="2021-09-02T17:36:00Z"/>
        </w:trPr>
        <w:tc>
          <w:tcPr>
            <w:tcW w:w="5665" w:type="dxa"/>
            <w:tcBorders>
              <w:top w:val="nil"/>
              <w:left w:val="single" w:sz="4" w:space="0" w:color="auto"/>
              <w:bottom w:val="single" w:sz="4" w:space="0" w:color="auto"/>
              <w:right w:val="single" w:sz="4" w:space="0" w:color="auto"/>
            </w:tcBorders>
            <w:shd w:val="clear" w:color="auto" w:fill="auto"/>
            <w:vAlign w:val="bottom"/>
            <w:hideMark/>
          </w:tcPr>
          <w:p w14:paraId="56ED25BE" w14:textId="7FB4950A" w:rsidR="00514930" w:rsidRPr="00514930" w:rsidDel="00C12070" w:rsidRDefault="00514930" w:rsidP="00514930">
            <w:pPr>
              <w:rPr>
                <w:del w:id="1025" w:author="Marlon Estiven. Ardila Martinez" w:date="2021-09-02T17:36:00Z"/>
                <w:rFonts w:eastAsia="Times New Roman" w:cstheme="minorHAnsi"/>
                <w:color w:val="000000"/>
                <w:sz w:val="22"/>
                <w:szCs w:val="22"/>
                <w:lang w:val="es-CO" w:eastAsia="es-CO"/>
              </w:rPr>
            </w:pPr>
            <w:del w:id="1026" w:author="Marlon Estiven. Ardila Martinez" w:date="2021-09-02T17:36:00Z">
              <w:r w:rsidRPr="00514930" w:rsidDel="00C12070">
                <w:rPr>
                  <w:rFonts w:eastAsia="Times New Roman" w:cstheme="minorHAnsi"/>
                  <w:color w:val="000000"/>
                  <w:sz w:val="22"/>
                  <w:szCs w:val="22"/>
                  <w:lang w:val="es-CO" w:eastAsia="es-CO"/>
                </w:rPr>
                <w:delText xml:space="preserve">Validaciones relacionadas con el proceso de </w:delText>
              </w:r>
              <w:r w:rsidRPr="00C41436" w:rsidDel="00C12070">
                <w:rPr>
                  <w:rFonts w:eastAsia="Times New Roman" w:cstheme="minorHAnsi"/>
                  <w:color w:val="000000"/>
                  <w:sz w:val="22"/>
                  <w:szCs w:val="22"/>
                  <w:lang w:val="es-CO" w:eastAsia="es-CO"/>
                </w:rPr>
                <w:delText>P</w:delText>
              </w:r>
              <w:r w:rsidRPr="00514930" w:rsidDel="00C12070">
                <w:rPr>
                  <w:rFonts w:eastAsia="Times New Roman" w:cstheme="minorHAnsi"/>
                  <w:color w:val="000000"/>
                  <w:sz w:val="22"/>
                  <w:szCs w:val="22"/>
                  <w:lang w:val="es-CO" w:eastAsia="es-CO"/>
                </w:rPr>
                <w:delText>ruebas</w:delText>
              </w:r>
              <w:bookmarkStart w:id="1027" w:name="_Toc81572966"/>
              <w:bookmarkEnd w:id="1027"/>
            </w:del>
          </w:p>
        </w:tc>
        <w:tc>
          <w:tcPr>
            <w:tcW w:w="1843" w:type="dxa"/>
            <w:tcBorders>
              <w:top w:val="nil"/>
              <w:left w:val="nil"/>
              <w:bottom w:val="single" w:sz="4" w:space="0" w:color="auto"/>
              <w:right w:val="single" w:sz="4" w:space="0" w:color="auto"/>
            </w:tcBorders>
            <w:shd w:val="clear" w:color="auto" w:fill="auto"/>
            <w:noWrap/>
            <w:vAlign w:val="bottom"/>
            <w:hideMark/>
          </w:tcPr>
          <w:p w14:paraId="62CDCEE0" w14:textId="54B6AA49" w:rsidR="00514930" w:rsidRPr="00514930" w:rsidDel="00C12070" w:rsidRDefault="00514930" w:rsidP="00514930">
            <w:pPr>
              <w:rPr>
                <w:del w:id="1028" w:author="Marlon Estiven. Ardila Martinez" w:date="2021-09-02T17:36:00Z"/>
                <w:rFonts w:eastAsia="Times New Roman" w:cstheme="minorHAnsi"/>
                <w:color w:val="000000"/>
                <w:sz w:val="22"/>
                <w:szCs w:val="22"/>
                <w:lang w:val="es-CO" w:eastAsia="es-CO"/>
              </w:rPr>
            </w:pPr>
            <w:del w:id="1029" w:author="Marlon Estiven. Ardila Martinez" w:date="2021-09-02T17:36:00Z">
              <w:r w:rsidRPr="00514930" w:rsidDel="00C12070">
                <w:rPr>
                  <w:rFonts w:eastAsia="Times New Roman" w:cstheme="minorHAnsi"/>
                  <w:color w:val="000000"/>
                  <w:sz w:val="22"/>
                  <w:szCs w:val="22"/>
                  <w:lang w:val="es-CO" w:eastAsia="es-CO"/>
                </w:rPr>
                <w:delText>ADS</w:delText>
              </w:r>
              <w:bookmarkStart w:id="1030" w:name="_Toc81572967"/>
              <w:bookmarkEnd w:id="1030"/>
            </w:del>
          </w:p>
        </w:tc>
        <w:tc>
          <w:tcPr>
            <w:tcW w:w="1160" w:type="dxa"/>
            <w:tcBorders>
              <w:top w:val="nil"/>
              <w:left w:val="nil"/>
              <w:bottom w:val="single" w:sz="4" w:space="0" w:color="auto"/>
              <w:right w:val="single" w:sz="4" w:space="0" w:color="auto"/>
            </w:tcBorders>
            <w:shd w:val="clear" w:color="auto" w:fill="auto"/>
            <w:noWrap/>
            <w:vAlign w:val="bottom"/>
            <w:hideMark/>
          </w:tcPr>
          <w:p w14:paraId="0C8653F3" w14:textId="31EFFCD7" w:rsidR="00514930" w:rsidRPr="00514930" w:rsidDel="00C12070" w:rsidRDefault="00514930" w:rsidP="00514930">
            <w:pPr>
              <w:rPr>
                <w:del w:id="1031" w:author="Marlon Estiven. Ardila Martinez" w:date="2021-09-02T17:36:00Z"/>
                <w:rFonts w:eastAsia="Times New Roman" w:cstheme="minorHAnsi"/>
                <w:color w:val="000000"/>
                <w:sz w:val="22"/>
                <w:szCs w:val="22"/>
                <w:lang w:val="es-CO" w:eastAsia="es-CO"/>
              </w:rPr>
            </w:pPr>
            <w:del w:id="1032" w:author="Marlon Estiven. Ardila Martinez" w:date="2021-09-02T17:36:00Z">
              <w:r w:rsidRPr="00514930" w:rsidDel="00C12070">
                <w:rPr>
                  <w:rFonts w:eastAsia="Times New Roman" w:cstheme="minorHAnsi"/>
                  <w:color w:val="000000"/>
                  <w:sz w:val="22"/>
                  <w:szCs w:val="22"/>
                  <w:lang w:val="es-CO" w:eastAsia="es-CO"/>
                </w:rPr>
                <w:delText>Exitoso</w:delText>
              </w:r>
              <w:bookmarkStart w:id="1033" w:name="_Toc81572968"/>
              <w:bookmarkEnd w:id="1033"/>
            </w:del>
          </w:p>
        </w:tc>
        <w:tc>
          <w:tcPr>
            <w:tcW w:w="160" w:type="dxa"/>
            <w:vAlign w:val="center"/>
            <w:hideMark/>
          </w:tcPr>
          <w:p w14:paraId="184F4C53" w14:textId="5EC3A4FC" w:rsidR="00514930" w:rsidRPr="00514930" w:rsidDel="00C12070" w:rsidRDefault="00514930" w:rsidP="00514930">
            <w:pPr>
              <w:rPr>
                <w:del w:id="1034" w:author="Marlon Estiven. Ardila Martinez" w:date="2021-09-02T17:36:00Z"/>
                <w:rFonts w:eastAsia="Times New Roman" w:cstheme="minorHAnsi"/>
                <w:sz w:val="20"/>
                <w:szCs w:val="20"/>
                <w:lang w:val="es-CO" w:eastAsia="es-CO"/>
              </w:rPr>
            </w:pPr>
            <w:bookmarkStart w:id="1035" w:name="_Toc81572969"/>
            <w:bookmarkEnd w:id="1035"/>
          </w:p>
        </w:tc>
        <w:bookmarkStart w:id="1036" w:name="_Toc81572970"/>
        <w:bookmarkEnd w:id="1036"/>
      </w:tr>
      <w:tr w:rsidR="00514930" w:rsidRPr="00C41436" w:rsidDel="00C12070" w14:paraId="06E25EB2" w14:textId="59A77FC8" w:rsidTr="00514930">
        <w:trPr>
          <w:trHeight w:val="1800"/>
          <w:del w:id="1037" w:author="Marlon Estiven. Ardila Martinez" w:date="2021-09-02T17:36:00Z"/>
        </w:trPr>
        <w:tc>
          <w:tcPr>
            <w:tcW w:w="5665" w:type="dxa"/>
            <w:tcBorders>
              <w:top w:val="nil"/>
              <w:left w:val="single" w:sz="4" w:space="0" w:color="auto"/>
              <w:bottom w:val="single" w:sz="4" w:space="0" w:color="auto"/>
              <w:right w:val="single" w:sz="4" w:space="0" w:color="auto"/>
            </w:tcBorders>
            <w:shd w:val="clear" w:color="auto" w:fill="auto"/>
            <w:vAlign w:val="bottom"/>
            <w:hideMark/>
          </w:tcPr>
          <w:p w14:paraId="049ACC5F" w14:textId="768B433A" w:rsidR="00514930" w:rsidRPr="00514930" w:rsidDel="00C12070" w:rsidRDefault="00514930" w:rsidP="00514930">
            <w:pPr>
              <w:rPr>
                <w:del w:id="1038" w:author="Marlon Estiven. Ardila Martinez" w:date="2021-09-02T17:36:00Z"/>
                <w:rFonts w:eastAsia="Times New Roman" w:cstheme="minorHAnsi"/>
                <w:color w:val="000000"/>
                <w:sz w:val="22"/>
                <w:szCs w:val="22"/>
                <w:lang w:val="es-CO" w:eastAsia="es-CO"/>
              </w:rPr>
            </w:pPr>
            <w:del w:id="1039" w:author="Marlon Estiven. Ardila Martinez" w:date="2021-09-02T17:36:00Z">
              <w:r w:rsidRPr="00514930" w:rsidDel="00C12070">
                <w:rPr>
                  <w:rFonts w:eastAsia="Times New Roman" w:cstheme="minorHAnsi"/>
                  <w:color w:val="000000"/>
                  <w:sz w:val="22"/>
                  <w:szCs w:val="22"/>
                  <w:lang w:val="es-CO" w:eastAsia="es-CO"/>
                </w:rPr>
                <w:delText>Validaciones relacionadas con los reportes</w:delText>
              </w:r>
              <w:r w:rsidRPr="00514930" w:rsidDel="00C12070">
                <w:rPr>
                  <w:rFonts w:eastAsia="Times New Roman" w:cstheme="minorHAnsi"/>
                  <w:color w:val="000000"/>
                  <w:sz w:val="22"/>
                  <w:szCs w:val="22"/>
                  <w:lang w:val="es-CO" w:eastAsia="es-CO"/>
                </w:rPr>
                <w:br/>
              </w:r>
              <w:r w:rsidR="00D76A40" w:rsidDel="00C12070">
                <w:fldChar w:fldCharType="begin"/>
              </w:r>
              <w:r w:rsidR="00D76A40" w:rsidDel="00C12070">
                <w:delInstrText xml:space="preserve"> HYPERLINK "http://vmgbanane/Reports/browse/TfsReports/T3/Portafolio_Soluciones_TI/Informes%20Calidad" </w:delInstrText>
              </w:r>
              <w:r w:rsidR="00D76A40" w:rsidDel="00C12070">
                <w:fldChar w:fldCharType="separate"/>
              </w:r>
              <w:r w:rsidRPr="00514930" w:rsidDel="00C12070">
                <w:rPr>
                  <w:rStyle w:val="Hyperlink"/>
                  <w:rFonts w:eastAsia="Times New Roman" w:cstheme="minorHAnsi"/>
                  <w:i/>
                  <w:iCs/>
                  <w:sz w:val="22"/>
                  <w:szCs w:val="22"/>
                  <w:lang w:val="es-CO" w:eastAsia="es-CO"/>
                </w:rPr>
                <w:delText>http://vmgbanane/Reports/browse/TfsReports/T3/Portafolio_Soluciones_TI/Informes%20Calidad</w:delText>
              </w:r>
              <w:r w:rsidR="00D76A40" w:rsidDel="00C12070">
                <w:rPr>
                  <w:rStyle w:val="Hyperlink"/>
                  <w:rFonts w:eastAsia="Times New Roman" w:cstheme="minorHAnsi"/>
                  <w:i/>
                  <w:iCs/>
                  <w:sz w:val="22"/>
                  <w:szCs w:val="22"/>
                  <w:lang w:val="es-CO" w:eastAsia="es-CO"/>
                </w:rPr>
                <w:fldChar w:fldCharType="end"/>
              </w:r>
              <w:r w:rsidRPr="00C41436" w:rsidDel="00C12070">
                <w:rPr>
                  <w:rFonts w:eastAsia="Times New Roman" w:cstheme="minorHAnsi"/>
                  <w:i/>
                  <w:iCs/>
                  <w:color w:val="000000"/>
                  <w:sz w:val="22"/>
                  <w:szCs w:val="22"/>
                  <w:lang w:val="es-CO" w:eastAsia="es-CO"/>
                </w:rPr>
                <w:delText xml:space="preserve"> </w:delText>
              </w:r>
              <w:r w:rsidRPr="00514930" w:rsidDel="00C12070">
                <w:rPr>
                  <w:rFonts w:eastAsia="Times New Roman" w:cstheme="minorHAnsi"/>
                  <w:color w:val="000000"/>
                  <w:sz w:val="22"/>
                  <w:szCs w:val="22"/>
                  <w:lang w:val="es-CO" w:eastAsia="es-CO"/>
                </w:rPr>
                <w:br/>
              </w:r>
              <w:r w:rsidR="00D76A40" w:rsidDel="00C12070">
                <w:fldChar w:fldCharType="begin"/>
              </w:r>
              <w:r w:rsidR="00D76A40" w:rsidDel="00C12070">
                <w:delInstrText xml:space="preserve"> HYPERLINK "http://vmgbanane/Reports/browse/TfsReports/T3/Portafolio_Soluciones_TI/Informes%20Requerimientos" </w:delInstrText>
              </w:r>
              <w:r w:rsidR="00D76A40" w:rsidDel="00C12070">
                <w:fldChar w:fldCharType="separate"/>
              </w:r>
              <w:r w:rsidRPr="00514930" w:rsidDel="00C12070">
                <w:rPr>
                  <w:rStyle w:val="Hyperlink"/>
                  <w:rFonts w:eastAsia="Times New Roman" w:cstheme="minorHAnsi"/>
                  <w:i/>
                  <w:iCs/>
                  <w:sz w:val="22"/>
                  <w:szCs w:val="22"/>
                  <w:lang w:val="es-CO" w:eastAsia="es-CO"/>
                </w:rPr>
                <w:delText>http://vmgbanane/Reports/browse/TfsReports/T3/Portafolio_Soluciones_TI/Informes%20Requerimientos</w:delText>
              </w:r>
              <w:r w:rsidR="00D76A40" w:rsidDel="00C12070">
                <w:rPr>
                  <w:rStyle w:val="Hyperlink"/>
                  <w:rFonts w:eastAsia="Times New Roman" w:cstheme="minorHAnsi"/>
                  <w:i/>
                  <w:iCs/>
                  <w:sz w:val="22"/>
                  <w:szCs w:val="22"/>
                  <w:lang w:val="es-CO" w:eastAsia="es-CO"/>
                </w:rPr>
                <w:fldChar w:fldCharType="end"/>
              </w:r>
              <w:r w:rsidRPr="00C41436" w:rsidDel="00C12070">
                <w:rPr>
                  <w:rFonts w:eastAsia="Times New Roman" w:cstheme="minorHAnsi"/>
                  <w:i/>
                  <w:iCs/>
                  <w:color w:val="000000"/>
                  <w:sz w:val="22"/>
                  <w:szCs w:val="22"/>
                  <w:lang w:val="es-CO" w:eastAsia="es-CO"/>
                </w:rPr>
                <w:delText xml:space="preserve"> </w:delText>
              </w:r>
              <w:bookmarkStart w:id="1040" w:name="_Toc81572971"/>
              <w:bookmarkEnd w:id="1040"/>
            </w:del>
          </w:p>
        </w:tc>
        <w:tc>
          <w:tcPr>
            <w:tcW w:w="1843" w:type="dxa"/>
            <w:tcBorders>
              <w:top w:val="nil"/>
              <w:left w:val="nil"/>
              <w:bottom w:val="single" w:sz="4" w:space="0" w:color="auto"/>
              <w:right w:val="single" w:sz="4" w:space="0" w:color="auto"/>
            </w:tcBorders>
            <w:shd w:val="clear" w:color="auto" w:fill="auto"/>
            <w:noWrap/>
            <w:vAlign w:val="bottom"/>
            <w:hideMark/>
          </w:tcPr>
          <w:p w14:paraId="419EFFD9" w14:textId="0C3549EF" w:rsidR="00514930" w:rsidRPr="00514930" w:rsidDel="00C12070" w:rsidRDefault="00514930" w:rsidP="00514930">
            <w:pPr>
              <w:rPr>
                <w:del w:id="1041" w:author="Marlon Estiven. Ardila Martinez" w:date="2021-09-02T17:36:00Z"/>
                <w:rFonts w:eastAsia="Times New Roman" w:cstheme="minorHAnsi"/>
                <w:color w:val="000000"/>
                <w:sz w:val="22"/>
                <w:szCs w:val="22"/>
                <w:lang w:val="es-CO" w:eastAsia="es-CO"/>
              </w:rPr>
            </w:pPr>
            <w:del w:id="1042" w:author="Marlon Estiven. Ardila Martinez" w:date="2021-09-02T17:36:00Z">
              <w:r w:rsidRPr="00514930" w:rsidDel="00C12070">
                <w:rPr>
                  <w:rFonts w:eastAsia="Times New Roman" w:cstheme="minorHAnsi"/>
                  <w:color w:val="000000"/>
                  <w:sz w:val="22"/>
                  <w:szCs w:val="22"/>
                  <w:lang w:val="es-CO" w:eastAsia="es-CO"/>
                </w:rPr>
                <w:delText>ADS</w:delText>
              </w:r>
              <w:bookmarkStart w:id="1043" w:name="_Toc81572972"/>
              <w:bookmarkEnd w:id="1043"/>
            </w:del>
          </w:p>
        </w:tc>
        <w:tc>
          <w:tcPr>
            <w:tcW w:w="1160" w:type="dxa"/>
            <w:tcBorders>
              <w:top w:val="nil"/>
              <w:left w:val="nil"/>
              <w:bottom w:val="single" w:sz="4" w:space="0" w:color="auto"/>
              <w:right w:val="single" w:sz="4" w:space="0" w:color="auto"/>
            </w:tcBorders>
            <w:shd w:val="clear" w:color="auto" w:fill="auto"/>
            <w:noWrap/>
            <w:vAlign w:val="bottom"/>
            <w:hideMark/>
          </w:tcPr>
          <w:p w14:paraId="0BCA0F89" w14:textId="14B22DA3" w:rsidR="00514930" w:rsidRPr="00514930" w:rsidDel="00C12070" w:rsidRDefault="00514930" w:rsidP="00514930">
            <w:pPr>
              <w:rPr>
                <w:del w:id="1044" w:author="Marlon Estiven. Ardila Martinez" w:date="2021-09-02T17:36:00Z"/>
                <w:rFonts w:eastAsia="Times New Roman" w:cstheme="minorHAnsi"/>
                <w:color w:val="000000"/>
                <w:sz w:val="22"/>
                <w:szCs w:val="22"/>
                <w:lang w:val="es-CO" w:eastAsia="es-CO"/>
              </w:rPr>
            </w:pPr>
            <w:del w:id="1045" w:author="Marlon Estiven. Ardila Martinez" w:date="2021-09-02T17:36:00Z">
              <w:r w:rsidRPr="00514930" w:rsidDel="00C12070">
                <w:rPr>
                  <w:rFonts w:eastAsia="Times New Roman" w:cstheme="minorHAnsi"/>
                  <w:color w:val="000000"/>
                  <w:sz w:val="22"/>
                  <w:szCs w:val="22"/>
                  <w:lang w:val="es-CO" w:eastAsia="es-CO"/>
                </w:rPr>
                <w:delText>Exitoso</w:delText>
              </w:r>
              <w:bookmarkStart w:id="1046" w:name="_Toc81572973"/>
              <w:bookmarkEnd w:id="1046"/>
            </w:del>
          </w:p>
        </w:tc>
        <w:tc>
          <w:tcPr>
            <w:tcW w:w="160" w:type="dxa"/>
            <w:vAlign w:val="center"/>
            <w:hideMark/>
          </w:tcPr>
          <w:p w14:paraId="61C2BD3B" w14:textId="128D8156" w:rsidR="00514930" w:rsidRPr="00514930" w:rsidDel="00C12070" w:rsidRDefault="00514930" w:rsidP="00514930">
            <w:pPr>
              <w:rPr>
                <w:del w:id="1047" w:author="Marlon Estiven. Ardila Martinez" w:date="2021-09-02T17:36:00Z"/>
                <w:rFonts w:eastAsia="Times New Roman" w:cstheme="minorHAnsi"/>
                <w:sz w:val="20"/>
                <w:szCs w:val="20"/>
                <w:lang w:val="es-CO" w:eastAsia="es-CO"/>
              </w:rPr>
            </w:pPr>
            <w:bookmarkStart w:id="1048" w:name="_Toc81572974"/>
            <w:bookmarkEnd w:id="1048"/>
          </w:p>
        </w:tc>
        <w:bookmarkStart w:id="1049" w:name="_Toc81572975"/>
        <w:bookmarkEnd w:id="1049"/>
      </w:tr>
    </w:tbl>
    <w:p w14:paraId="3F9775B5" w14:textId="09DDF6B3" w:rsidR="00461EA2" w:rsidRPr="00C41436" w:rsidDel="00C12070" w:rsidRDefault="00461EA2" w:rsidP="00B90D9B">
      <w:pPr>
        <w:jc w:val="both"/>
        <w:rPr>
          <w:del w:id="1050" w:author="Marlon Estiven. Ardila Martinez" w:date="2021-09-02T17:36:00Z"/>
          <w:rFonts w:cstheme="minorHAnsi"/>
        </w:rPr>
      </w:pPr>
      <w:bookmarkStart w:id="1051" w:name="_Toc81572976"/>
      <w:bookmarkEnd w:id="1051"/>
    </w:p>
    <w:p w14:paraId="353C54B8" w14:textId="56636330" w:rsidR="00461EA2" w:rsidRPr="00C41436" w:rsidRDefault="00B21F5B" w:rsidP="00B21F5B">
      <w:pPr>
        <w:pStyle w:val="Heading2"/>
        <w:numPr>
          <w:ilvl w:val="1"/>
          <w:numId w:val="2"/>
        </w:numPr>
        <w:rPr>
          <w:rFonts w:asciiTheme="minorHAnsi" w:hAnsiTheme="minorHAnsi" w:cstheme="minorHAnsi"/>
        </w:rPr>
      </w:pPr>
      <w:bookmarkStart w:id="1052" w:name="_Toc81572977"/>
      <w:r w:rsidRPr="00C41436">
        <w:rPr>
          <w:rFonts w:asciiTheme="minorHAnsi" w:hAnsiTheme="minorHAnsi" w:cstheme="minorHAnsi"/>
        </w:rPr>
        <w:t>Observaciones pruebas Post-Implementación</w:t>
      </w:r>
      <w:bookmarkEnd w:id="1052"/>
    </w:p>
    <w:p w14:paraId="249AFFC6" w14:textId="77777777" w:rsidR="00B21F5B" w:rsidRPr="00C41436" w:rsidRDefault="00B21F5B" w:rsidP="00B21F5B">
      <w:pPr>
        <w:rPr>
          <w:rFonts w:cstheme="minorHAnsi"/>
        </w:rPr>
      </w:pPr>
    </w:p>
    <w:p w14:paraId="668AE897" w14:textId="1178A160" w:rsidR="00461EA2" w:rsidRDefault="00461EA2" w:rsidP="00B90D9B">
      <w:pPr>
        <w:jc w:val="both"/>
        <w:rPr>
          <w:ins w:id="1053" w:author="Marlon Estiven. Ardila Martinez" w:date="2021-09-03T13:56:00Z"/>
          <w:rFonts w:cstheme="minorHAnsi"/>
        </w:rPr>
      </w:pPr>
      <w:r w:rsidRPr="00C41436">
        <w:rPr>
          <w:rFonts w:cstheme="minorHAnsi"/>
        </w:rPr>
        <w:t xml:space="preserve">Durante </w:t>
      </w:r>
      <w:r w:rsidR="00B21F5B" w:rsidRPr="00C41436">
        <w:rPr>
          <w:rFonts w:cstheme="minorHAnsi"/>
        </w:rPr>
        <w:t>las pruebas</w:t>
      </w:r>
      <w:r w:rsidRPr="00C41436">
        <w:rPr>
          <w:rFonts w:cstheme="minorHAnsi"/>
        </w:rPr>
        <w:t>,</w:t>
      </w:r>
      <w:r w:rsidR="00B21F5B" w:rsidRPr="00C41436">
        <w:rPr>
          <w:rFonts w:cstheme="minorHAnsi"/>
        </w:rPr>
        <w:t xml:space="preserve"> se generaron</w:t>
      </w:r>
      <w:del w:id="1054" w:author="Marlon Estiven. Ardila Martinez" w:date="2021-09-03T13:55:00Z">
        <w:r w:rsidR="00B21F5B" w:rsidRPr="00C41436" w:rsidDel="00A92760">
          <w:rPr>
            <w:rFonts w:cstheme="minorHAnsi"/>
          </w:rPr>
          <w:delText xml:space="preserve"> dos</w:delText>
        </w:r>
      </w:del>
      <w:ins w:id="1055" w:author="Marlon Estiven. Ardila Martinez" w:date="2021-09-03T13:55:00Z">
        <w:r w:rsidR="00A92760">
          <w:rPr>
            <w:rFonts w:cstheme="minorHAnsi"/>
          </w:rPr>
          <w:t xml:space="preserve"> las siguientes</w:t>
        </w:r>
      </w:ins>
      <w:r w:rsidR="00B21F5B" w:rsidRPr="00C41436">
        <w:rPr>
          <w:rFonts w:cstheme="minorHAnsi"/>
        </w:rPr>
        <w:t xml:space="preserve"> observaciones:</w:t>
      </w:r>
    </w:p>
    <w:p w14:paraId="5BD39C1E" w14:textId="6019063C" w:rsidR="00A92760" w:rsidRDefault="00A92760" w:rsidP="00B90D9B">
      <w:pPr>
        <w:jc w:val="both"/>
        <w:rPr>
          <w:ins w:id="1056" w:author="Marlon Estiven. Ardila Martinez" w:date="2021-09-03T13:56:00Z"/>
          <w:rFonts w:cstheme="minorHAnsi"/>
        </w:rPr>
      </w:pPr>
    </w:p>
    <w:p w14:paraId="3B1115BF" w14:textId="26AF8066" w:rsidR="00A92760" w:rsidRDefault="00A92760" w:rsidP="00B90D9B">
      <w:pPr>
        <w:jc w:val="both"/>
        <w:rPr>
          <w:ins w:id="1057" w:author="Marlon Estiven. Ardila Martinez" w:date="2021-09-03T14:37:00Z"/>
          <w:rFonts w:cstheme="minorHAnsi"/>
        </w:rPr>
      </w:pPr>
      <w:ins w:id="1058" w:author="Marlon Estiven. Ardila Martinez" w:date="2021-09-03T13:56:00Z">
        <w:r w:rsidRPr="00C41436">
          <w:rPr>
            <w:rFonts w:cstheme="minorHAnsi"/>
          </w:rPr>
          <w:t xml:space="preserve">Observación </w:t>
        </w:r>
        <w:r>
          <w:rPr>
            <w:rFonts w:cstheme="minorHAnsi"/>
          </w:rPr>
          <w:t>1</w:t>
        </w:r>
        <w:r w:rsidRPr="00C41436">
          <w:rPr>
            <w:rFonts w:cstheme="minorHAnsi"/>
          </w:rPr>
          <w:t>:</w:t>
        </w:r>
        <w:r>
          <w:rPr>
            <w:rFonts w:cstheme="minorHAnsi"/>
          </w:rPr>
          <w:t xml:space="preserve"> </w:t>
        </w:r>
        <w:proofErr w:type="spellStart"/>
        <w:r>
          <w:rPr>
            <w:rFonts w:cstheme="minorHAnsi"/>
          </w:rPr>
          <w:t>Configuracion</w:t>
        </w:r>
        <w:proofErr w:type="spellEnd"/>
        <w:r>
          <w:rPr>
            <w:rFonts w:cstheme="minorHAnsi"/>
          </w:rPr>
          <w:t xml:space="preserve"> de </w:t>
        </w:r>
        <w:proofErr w:type="spellStart"/>
        <w:r>
          <w:rPr>
            <w:rFonts w:cstheme="minorHAnsi"/>
          </w:rPr>
          <w:t>Reporting</w:t>
        </w:r>
      </w:ins>
      <w:proofErr w:type="spellEnd"/>
      <w:ins w:id="1059" w:author="Marlon Estiven. Ardila Martinez" w:date="2021-09-03T13:57:00Z">
        <w:r>
          <w:rPr>
            <w:rFonts w:cstheme="minorHAnsi"/>
          </w:rPr>
          <w:t xml:space="preserve"> y</w:t>
        </w:r>
      </w:ins>
      <w:ins w:id="1060" w:author="Marlon Estiven. Ardila Martinez" w:date="2021-09-03T13:56:00Z">
        <w:r>
          <w:rPr>
            <w:rFonts w:cstheme="minorHAnsi"/>
          </w:rPr>
          <w:t xml:space="preserve"> </w:t>
        </w:r>
        <w:proofErr w:type="spellStart"/>
        <w:r>
          <w:rPr>
            <w:rFonts w:cstheme="minorHAnsi"/>
          </w:rPr>
          <w:t>Analysis</w:t>
        </w:r>
      </w:ins>
      <w:proofErr w:type="spellEnd"/>
      <w:ins w:id="1061" w:author="Marlon Estiven. Ardila Martinez" w:date="2021-09-03T13:58:00Z">
        <w:r>
          <w:rPr>
            <w:rFonts w:cstheme="minorHAnsi"/>
          </w:rPr>
          <w:t xml:space="preserve"> </w:t>
        </w:r>
        <w:proofErr w:type="spellStart"/>
        <w:r>
          <w:rPr>
            <w:rFonts w:cstheme="minorHAnsi"/>
          </w:rPr>
          <w:t>Services</w:t>
        </w:r>
        <w:proofErr w:type="spellEnd"/>
        <w:r>
          <w:rPr>
            <w:rFonts w:cstheme="minorHAnsi"/>
          </w:rPr>
          <w:t xml:space="preserve">, </w:t>
        </w:r>
      </w:ins>
      <w:ins w:id="1062" w:author="Marlon Estiven. Ardila Martinez" w:date="2021-09-03T14:31:00Z">
        <w:r w:rsidR="0008733C">
          <w:rPr>
            <w:rFonts w:cstheme="minorHAnsi"/>
          </w:rPr>
          <w:t>esta</w:t>
        </w:r>
      </w:ins>
      <w:ins w:id="1063" w:author="Marlon Estiven. Ardila Martinez" w:date="2021-09-03T13:59:00Z">
        <w:r>
          <w:rPr>
            <w:rFonts w:cstheme="minorHAnsi"/>
          </w:rPr>
          <w:t xml:space="preserve"> configuración </w:t>
        </w:r>
      </w:ins>
      <w:ins w:id="1064" w:author="Marlon Estiven. Ardila Martinez" w:date="2021-09-03T14:31:00Z">
        <w:r w:rsidR="0008733C">
          <w:rPr>
            <w:rFonts w:cstheme="minorHAnsi"/>
          </w:rPr>
          <w:t>no</w:t>
        </w:r>
      </w:ins>
      <w:ins w:id="1065" w:author="Marlon Estiven. Ardila Martinez" w:date="2021-09-03T13:59:00Z">
        <w:r>
          <w:rPr>
            <w:rFonts w:cstheme="minorHAnsi"/>
          </w:rPr>
          <w:t xml:space="preserve"> se </w:t>
        </w:r>
      </w:ins>
      <w:ins w:id="1066" w:author="Marlon Estiven. Ardila Martinez" w:date="2021-09-03T14:31:00Z">
        <w:r w:rsidR="0008733C">
          <w:rPr>
            <w:rFonts w:cstheme="minorHAnsi"/>
          </w:rPr>
          <w:t>logró</w:t>
        </w:r>
      </w:ins>
      <w:ins w:id="1067" w:author="Marlon Estiven. Ardila Martinez" w:date="2021-09-03T13:59:00Z">
        <w:r>
          <w:rPr>
            <w:rFonts w:cstheme="minorHAnsi"/>
          </w:rPr>
          <w:t xml:space="preserve"> realizar ya que </w:t>
        </w:r>
        <w:proofErr w:type="spellStart"/>
        <w:r>
          <w:rPr>
            <w:rFonts w:cstheme="minorHAnsi"/>
          </w:rPr>
          <w:t>reporting</w:t>
        </w:r>
        <w:proofErr w:type="spellEnd"/>
        <w:r>
          <w:rPr>
            <w:rFonts w:cstheme="minorHAnsi"/>
          </w:rPr>
          <w:t xml:space="preserve"> </w:t>
        </w:r>
        <w:proofErr w:type="spellStart"/>
        <w:r>
          <w:rPr>
            <w:rFonts w:cstheme="minorHAnsi"/>
          </w:rPr>
          <w:t>services</w:t>
        </w:r>
        <w:proofErr w:type="spellEnd"/>
        <w:r>
          <w:rPr>
            <w:rFonts w:cstheme="minorHAnsi"/>
          </w:rPr>
          <w:t xml:space="preserve"> fue configurado al momento de la instalación con puerto de comunicación </w:t>
        </w:r>
      </w:ins>
      <w:ins w:id="1068" w:author="Marlon Estiven. Ardila Martinez" w:date="2021-09-03T14:39:00Z">
        <w:r w:rsidR="0008733C">
          <w:rPr>
            <w:rFonts w:cstheme="minorHAnsi"/>
          </w:rPr>
          <w:t>dinámico</w:t>
        </w:r>
      </w:ins>
      <w:ins w:id="1069" w:author="Marlon Estiven. Ardila Martinez" w:date="2021-09-03T13:59:00Z">
        <w:r>
          <w:rPr>
            <w:rFonts w:cstheme="minorHAnsi"/>
          </w:rPr>
          <w:t>,</w:t>
        </w:r>
      </w:ins>
      <w:ins w:id="1070" w:author="Marlon Estiven. Ardila Martinez" w:date="2021-09-03T14:31:00Z">
        <w:r w:rsidR="0008733C">
          <w:rPr>
            <w:rFonts w:cstheme="minorHAnsi"/>
          </w:rPr>
          <w:t xml:space="preserve"> para lo cual es necesario realizar la reconfiguración a un pue</w:t>
        </w:r>
      </w:ins>
      <w:ins w:id="1071" w:author="Marlon Estiven. Ardila Martinez" w:date="2021-09-03T14:32:00Z">
        <w:r w:rsidR="0008733C">
          <w:rPr>
            <w:rFonts w:cstheme="minorHAnsi"/>
          </w:rPr>
          <w:t>rto fijo</w:t>
        </w:r>
      </w:ins>
      <w:ins w:id="1072" w:author="Marlon Estiven. Ardila Martinez" w:date="2021-09-03T14:37:00Z">
        <w:r w:rsidR="0008733C">
          <w:rPr>
            <w:rFonts w:cstheme="minorHAnsi"/>
          </w:rPr>
          <w:t>.</w:t>
        </w:r>
      </w:ins>
    </w:p>
    <w:p w14:paraId="0DDE2B84" w14:textId="085EB08D" w:rsidR="0008733C" w:rsidRPr="00C41436" w:rsidRDefault="0008733C" w:rsidP="00B90D9B">
      <w:pPr>
        <w:jc w:val="both"/>
        <w:rPr>
          <w:rFonts w:cstheme="minorHAnsi"/>
        </w:rPr>
      </w:pPr>
      <w:ins w:id="1073" w:author="Marlon Estiven. Ardila Martinez" w:date="2021-09-03T14:37:00Z">
        <w:r>
          <w:rPr>
            <w:rFonts w:cstheme="minorHAnsi"/>
          </w:rPr>
          <w:lastRenderedPageBreak/>
          <w:t>Para tal actividad se debe</w:t>
        </w:r>
      </w:ins>
      <w:ins w:id="1074" w:author="Marlon Estiven. Ardila Martinez" w:date="2021-09-03T14:39:00Z">
        <w:r>
          <w:rPr>
            <w:rFonts w:cstheme="minorHAnsi"/>
          </w:rPr>
          <w:t xml:space="preserve"> re</w:t>
        </w:r>
      </w:ins>
      <w:ins w:id="1075" w:author="Marlon Estiven. Ardila Martinez" w:date="2021-09-03T14:40:00Z">
        <w:r>
          <w:rPr>
            <w:rFonts w:cstheme="minorHAnsi"/>
          </w:rPr>
          <w:t>alizar una sesión de reconfiguración del puerto fijo y la habilitación del nuevo puerto de comunicación</w:t>
        </w:r>
      </w:ins>
      <w:ins w:id="1076" w:author="Marlon Estiven. Ardila Martinez" w:date="2021-09-03T14:41:00Z">
        <w:r w:rsidR="00A616B5">
          <w:rPr>
            <w:rFonts w:cstheme="minorHAnsi"/>
          </w:rPr>
          <w:t xml:space="preserve"> para </w:t>
        </w:r>
        <w:proofErr w:type="spellStart"/>
        <w:r w:rsidR="00A616B5">
          <w:rPr>
            <w:rFonts w:cstheme="minorHAnsi"/>
          </w:rPr>
          <w:t>Reporting</w:t>
        </w:r>
        <w:proofErr w:type="spellEnd"/>
        <w:r w:rsidR="00A616B5">
          <w:rPr>
            <w:rFonts w:cstheme="minorHAnsi"/>
          </w:rPr>
          <w:t xml:space="preserve"> </w:t>
        </w:r>
        <w:proofErr w:type="spellStart"/>
        <w:r w:rsidR="00A616B5">
          <w:rPr>
            <w:rFonts w:cstheme="minorHAnsi"/>
          </w:rPr>
          <w:t>Services</w:t>
        </w:r>
        <w:proofErr w:type="spellEnd"/>
        <w:r w:rsidR="00A616B5">
          <w:rPr>
            <w:rFonts w:cstheme="minorHAnsi"/>
          </w:rPr>
          <w:t>.</w:t>
        </w:r>
      </w:ins>
      <w:ins w:id="1077" w:author="Marlon Estiven. Ardila Martinez" w:date="2021-09-03T14:38:00Z">
        <w:r>
          <w:rPr>
            <w:rFonts w:cstheme="minorHAnsi"/>
          </w:rPr>
          <w:t xml:space="preserve"> </w:t>
        </w:r>
      </w:ins>
    </w:p>
    <w:p w14:paraId="635EA2E2" w14:textId="409B9577" w:rsidR="00B21F5B" w:rsidRPr="00C41436" w:rsidRDefault="00B21F5B" w:rsidP="00B90D9B">
      <w:pPr>
        <w:jc w:val="both"/>
        <w:rPr>
          <w:rFonts w:cstheme="minorHAnsi"/>
        </w:rPr>
      </w:pPr>
    </w:p>
    <w:p w14:paraId="2BC1CD26" w14:textId="56290AD4" w:rsidR="00B21F5B" w:rsidRPr="00C41436" w:rsidDel="00A92760" w:rsidRDefault="00B21F5B" w:rsidP="00B90D9B">
      <w:pPr>
        <w:jc w:val="both"/>
        <w:rPr>
          <w:del w:id="1078" w:author="Marlon Estiven. Ardila Martinez" w:date="2021-09-03T13:51:00Z"/>
          <w:rFonts w:cstheme="minorHAnsi"/>
        </w:rPr>
      </w:pPr>
      <w:r w:rsidRPr="00C41436">
        <w:rPr>
          <w:rFonts w:cstheme="minorHAnsi"/>
        </w:rPr>
        <w:t xml:space="preserve">Observación </w:t>
      </w:r>
      <w:ins w:id="1079" w:author="Marlon Estiven. Ardila Martinez" w:date="2021-09-03T13:56:00Z">
        <w:r w:rsidR="00A92760">
          <w:rPr>
            <w:rFonts w:cstheme="minorHAnsi"/>
          </w:rPr>
          <w:t>2</w:t>
        </w:r>
      </w:ins>
      <w:del w:id="1080" w:author="Marlon Estiven. Ardila Martinez" w:date="2021-09-03T13:56:00Z">
        <w:r w:rsidRPr="00C41436" w:rsidDel="00A92760">
          <w:rPr>
            <w:rFonts w:cstheme="minorHAnsi"/>
          </w:rPr>
          <w:delText>1</w:delText>
        </w:r>
      </w:del>
      <w:r w:rsidRPr="00C41436">
        <w:rPr>
          <w:rFonts w:cstheme="minorHAnsi"/>
        </w:rPr>
        <w:t xml:space="preserve">: </w:t>
      </w:r>
      <w:del w:id="1081" w:author="Marlon Estiven. Ardila Martinez" w:date="2021-09-03T13:51:00Z">
        <w:r w:rsidRPr="00C41436" w:rsidDel="00A92760">
          <w:rPr>
            <w:rFonts w:cstheme="minorHAnsi"/>
          </w:rPr>
          <w:delText>Revisar los</w:delText>
        </w:r>
      </w:del>
      <w:ins w:id="1082" w:author="Alba Jamile Diaz P." w:date="2020-10-21T12:06:00Z">
        <w:del w:id="1083" w:author="Marlon Estiven. Ardila Martinez" w:date="2021-09-03T13:51:00Z">
          <w:r w:rsidR="00ED12B6" w:rsidDel="00A92760">
            <w:rPr>
              <w:rFonts w:cstheme="minorHAnsi"/>
            </w:rPr>
            <w:delText xml:space="preserve"> nuevos</w:delText>
          </w:r>
        </w:del>
      </w:ins>
      <w:del w:id="1084" w:author="Marlon Estiven. Ardila Martinez" w:date="2021-09-03T13:51:00Z">
        <w:r w:rsidRPr="00C41436" w:rsidDel="00A92760">
          <w:rPr>
            <w:rFonts w:cstheme="minorHAnsi"/>
          </w:rPr>
          <w:delText xml:space="preserve"> mensajes de alerta que se generan</w:delText>
        </w:r>
      </w:del>
      <w:ins w:id="1085" w:author="Alba Jamile Diaz P." w:date="2020-10-21T12:07:00Z">
        <w:del w:id="1086" w:author="Marlon Estiven. Ardila Martinez" w:date="2021-09-03T13:51:00Z">
          <w:r w:rsidR="00ED12B6" w:rsidDel="00A92760">
            <w:rPr>
              <w:rFonts w:cstheme="minorHAnsi"/>
            </w:rPr>
            <w:delText xml:space="preserve"> en los Pull Request</w:delText>
          </w:r>
        </w:del>
      </w:ins>
      <w:del w:id="1087" w:author="Marlon Estiven. Ardila Martinez" w:date="2021-09-03T13:51:00Z">
        <w:r w:rsidRPr="00C41436" w:rsidDel="00A92760">
          <w:rPr>
            <w:rFonts w:cstheme="minorHAnsi"/>
          </w:rPr>
          <w:delText xml:space="preserve"> para reforzar en la capacitación,</w:delText>
        </w:r>
      </w:del>
      <w:ins w:id="1088" w:author="Alba Jamile Diaz P." w:date="2020-10-21T12:07:00Z">
        <w:del w:id="1089" w:author="Marlon Estiven. Ardila Martinez" w:date="2021-09-03T13:51:00Z">
          <w:r w:rsidR="0050434E" w:rsidDel="00A92760">
            <w:rPr>
              <w:rFonts w:cstheme="minorHAnsi"/>
            </w:rPr>
            <w:delText>vale la pena aclarar que estos mensajes</w:delText>
          </w:r>
        </w:del>
      </w:ins>
      <w:del w:id="1090" w:author="Marlon Estiven. Ardila Martinez" w:date="2021-09-03T13:51:00Z">
        <w:r w:rsidRPr="00C41436" w:rsidDel="00A92760">
          <w:rPr>
            <w:rFonts w:cstheme="minorHAnsi"/>
          </w:rPr>
          <w:delText xml:space="preserve"> pero no bloquea</w:delText>
        </w:r>
      </w:del>
      <w:ins w:id="1091" w:author="Alba Jamile Diaz P." w:date="2020-10-21T12:07:00Z">
        <w:del w:id="1092" w:author="Marlon Estiven. Ardila Martinez" w:date="2021-09-03T13:51:00Z">
          <w:r w:rsidR="0050434E" w:rsidDel="00A92760">
            <w:rPr>
              <w:rFonts w:cstheme="minorHAnsi"/>
            </w:rPr>
            <w:delText>n</w:delText>
          </w:r>
        </w:del>
      </w:ins>
      <w:del w:id="1093" w:author="Marlon Estiven. Ardila Martinez" w:date="2021-09-03T13:51:00Z">
        <w:r w:rsidRPr="00C41436" w:rsidDel="00A92760">
          <w:rPr>
            <w:rFonts w:cstheme="minorHAnsi"/>
          </w:rPr>
          <w:delText xml:space="preserve"> el flujo.</w:delText>
        </w:r>
      </w:del>
    </w:p>
    <w:p w14:paraId="7A09C936" w14:textId="3B13F746" w:rsidR="00461EA2" w:rsidRDefault="00A92760" w:rsidP="00B90D9B">
      <w:pPr>
        <w:jc w:val="both"/>
        <w:rPr>
          <w:ins w:id="1094" w:author="Marlon Estiven. Ardila Martinez" w:date="2021-09-03T13:55:00Z"/>
          <w:rFonts w:cstheme="minorHAnsi"/>
        </w:rPr>
      </w:pPr>
      <w:ins w:id="1095" w:author="Marlon Estiven. Ardila Martinez" w:date="2021-09-03T13:52:00Z">
        <w:r>
          <w:rPr>
            <w:rFonts w:cstheme="minorHAnsi"/>
          </w:rPr>
          <w:t>Validación</w:t>
        </w:r>
      </w:ins>
      <w:ins w:id="1096" w:author="Marlon Estiven. Ardila Martinez" w:date="2021-09-03T13:51:00Z">
        <w:r>
          <w:rPr>
            <w:rFonts w:cstheme="minorHAnsi"/>
          </w:rPr>
          <w:t xml:space="preserve"> de </w:t>
        </w:r>
      </w:ins>
      <w:ins w:id="1097" w:author="Marlon Estiven. Ardila Martinez" w:date="2021-09-03T13:53:00Z">
        <w:r>
          <w:rPr>
            <w:rFonts w:cstheme="minorHAnsi"/>
          </w:rPr>
          <w:t>envío</w:t>
        </w:r>
      </w:ins>
      <w:ins w:id="1098" w:author="Marlon Estiven. Ardila Martinez" w:date="2021-09-03T13:51:00Z">
        <w:r>
          <w:rPr>
            <w:rFonts w:cstheme="minorHAnsi"/>
          </w:rPr>
          <w:t xml:space="preserve"> de </w:t>
        </w:r>
      </w:ins>
      <w:ins w:id="1099" w:author="Marlon Estiven. Ardila Martinez" w:date="2021-09-03T13:52:00Z">
        <w:r>
          <w:rPr>
            <w:rFonts w:cstheme="minorHAnsi"/>
          </w:rPr>
          <w:t xml:space="preserve">notificaciones desde la consola de administración, se </w:t>
        </w:r>
      </w:ins>
      <w:ins w:id="1100" w:author="Marlon Estiven. Ardila Martinez" w:date="2021-09-03T13:53:00Z">
        <w:r>
          <w:rPr>
            <w:rFonts w:cstheme="minorHAnsi"/>
          </w:rPr>
          <w:t>realizó</w:t>
        </w:r>
      </w:ins>
      <w:ins w:id="1101" w:author="Marlon Estiven. Ardila Martinez" w:date="2021-09-03T13:52:00Z">
        <w:r>
          <w:rPr>
            <w:rFonts w:cstheme="minorHAnsi"/>
          </w:rPr>
          <w:t xml:space="preserve"> la </w:t>
        </w:r>
      </w:ins>
      <w:ins w:id="1102" w:author="Marlon Estiven. Ardila Martinez" w:date="2021-09-03T13:53:00Z">
        <w:r>
          <w:rPr>
            <w:rFonts w:cstheme="minorHAnsi"/>
          </w:rPr>
          <w:t>validación</w:t>
        </w:r>
      </w:ins>
      <w:ins w:id="1103" w:author="Marlon Estiven. Ardila Martinez" w:date="2021-09-03T13:52:00Z">
        <w:r>
          <w:rPr>
            <w:rFonts w:cstheme="minorHAnsi"/>
          </w:rPr>
          <w:t xml:space="preserve"> de la configuración y la </w:t>
        </w:r>
      </w:ins>
      <w:ins w:id="1104" w:author="Marlon Estiven. Ardila Martinez" w:date="2021-09-03T13:54:00Z">
        <w:r>
          <w:rPr>
            <w:rFonts w:cstheme="minorHAnsi"/>
          </w:rPr>
          <w:t xml:space="preserve">habilitación del </w:t>
        </w:r>
      </w:ins>
      <w:ins w:id="1105" w:author="Marlon Estiven. Ardila Martinez" w:date="2021-09-03T13:55:00Z">
        <w:r>
          <w:rPr>
            <w:rFonts w:cstheme="minorHAnsi"/>
          </w:rPr>
          <w:t>envío</w:t>
        </w:r>
      </w:ins>
      <w:ins w:id="1106" w:author="Marlon Estiven. Ardila Martinez" w:date="2021-09-03T13:54:00Z">
        <w:r>
          <w:rPr>
            <w:rFonts w:cstheme="minorHAnsi"/>
          </w:rPr>
          <w:t xml:space="preserve"> de notificaciones desde la consola de administración según se evidencia en la</w:t>
        </w:r>
      </w:ins>
      <w:ins w:id="1107" w:author="Marlon Estiven. Ardila Martinez" w:date="2021-09-03T13:55:00Z">
        <w:r>
          <w:rPr>
            <w:rFonts w:cstheme="minorHAnsi"/>
          </w:rPr>
          <w:t xml:space="preserve"> siguiente</w:t>
        </w:r>
      </w:ins>
      <w:ins w:id="1108" w:author="Marlon Estiven. Ardila Martinez" w:date="2021-09-03T13:54:00Z">
        <w:r>
          <w:rPr>
            <w:rFonts w:cstheme="minorHAnsi"/>
          </w:rPr>
          <w:t xml:space="preserve"> imagen</w:t>
        </w:r>
      </w:ins>
      <w:ins w:id="1109" w:author="Marlon Estiven. Ardila Martinez" w:date="2021-09-03T13:55:00Z">
        <w:r>
          <w:rPr>
            <w:rFonts w:cstheme="minorHAnsi"/>
          </w:rPr>
          <w:t>.</w:t>
        </w:r>
      </w:ins>
    </w:p>
    <w:p w14:paraId="1BFC0D57" w14:textId="1B1635E5" w:rsidR="00A92760" w:rsidRPr="00C41436" w:rsidRDefault="00A92760" w:rsidP="00B90D9B">
      <w:pPr>
        <w:jc w:val="both"/>
        <w:rPr>
          <w:rFonts w:cstheme="minorHAnsi"/>
        </w:rPr>
      </w:pPr>
      <w:ins w:id="1110" w:author="Marlon Estiven. Ardila Martinez" w:date="2021-09-03T13:55:00Z">
        <w:r>
          <w:rPr>
            <w:noProof/>
          </w:rPr>
          <w:drawing>
            <wp:inline distT="0" distB="0" distL="0" distR="0" wp14:anchorId="3E1E4644" wp14:editId="23DFC72F">
              <wp:extent cx="5612130" cy="77978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779780"/>
                      </a:xfrm>
                      <a:prstGeom prst="rect">
                        <a:avLst/>
                      </a:prstGeom>
                    </pic:spPr>
                  </pic:pic>
                </a:graphicData>
              </a:graphic>
            </wp:inline>
          </w:drawing>
        </w:r>
      </w:ins>
    </w:p>
    <w:p w14:paraId="0B27A9F2" w14:textId="08020456" w:rsidR="00B21F5B" w:rsidDel="00A92760" w:rsidRDefault="00B21F5B" w:rsidP="00B90D9B">
      <w:pPr>
        <w:jc w:val="both"/>
        <w:rPr>
          <w:del w:id="1111" w:author="Marlon Estiven. Ardila Martinez" w:date="2021-09-03T13:51:00Z"/>
          <w:rFonts w:cstheme="minorHAnsi"/>
        </w:rPr>
      </w:pPr>
      <w:del w:id="1112" w:author="Marlon Estiven. Ardila Martinez" w:date="2021-09-03T13:51:00Z">
        <w:r w:rsidRPr="00C41436" w:rsidDel="00A92760">
          <w:rPr>
            <w:rFonts w:cstheme="minorHAnsi"/>
          </w:rPr>
          <w:delText xml:space="preserve">Durante la etapa de completar el </w:delText>
        </w:r>
        <w:r w:rsidRPr="00ED12B6" w:rsidDel="00A92760">
          <w:rPr>
            <w:rFonts w:cstheme="minorHAnsi"/>
            <w:lang w:val="es-CO"/>
          </w:rPr>
          <w:delText>Pull-Request</w:delText>
        </w:r>
        <w:r w:rsidRPr="00C41436" w:rsidDel="00A92760">
          <w:rPr>
            <w:rFonts w:cstheme="minorHAnsi"/>
          </w:rPr>
          <w:delText>, la nueva versión ADS 2019 tiene marcada la opción de completar los links en los elementos de trabajo relacionados y esos son los mensajes que se observaron durante las pruebas.</w:delText>
        </w:r>
      </w:del>
    </w:p>
    <w:p w14:paraId="4B739B4F" w14:textId="23DE3922" w:rsidR="00A92760" w:rsidRPr="00C41436" w:rsidRDefault="00A92760" w:rsidP="00B90D9B">
      <w:pPr>
        <w:jc w:val="both"/>
        <w:rPr>
          <w:rFonts w:cstheme="minorHAnsi"/>
        </w:rPr>
      </w:pPr>
    </w:p>
    <w:p w14:paraId="11314E6D" w14:textId="1A7BE145" w:rsidR="00B21F5B" w:rsidRPr="00C41436" w:rsidDel="00A92760" w:rsidRDefault="00B21F5B" w:rsidP="00B90D9B">
      <w:pPr>
        <w:jc w:val="both"/>
        <w:rPr>
          <w:del w:id="1113" w:author="Marlon Estiven. Ardila Martinez" w:date="2021-09-03T13:51:00Z"/>
          <w:rFonts w:cstheme="minorHAnsi"/>
        </w:rPr>
      </w:pPr>
      <w:del w:id="1114" w:author="Marlon Estiven. Ardila Martinez" w:date="2021-09-03T13:51:00Z">
        <w:r w:rsidRPr="00C41436" w:rsidDel="00A92760">
          <w:rPr>
            <w:rFonts w:cstheme="minorHAnsi"/>
          </w:rPr>
          <w:delText xml:space="preserve">Se genera nueva versión del documento de capacitación: </w:delText>
        </w:r>
        <w:r w:rsidRPr="00C41436" w:rsidDel="00A92760">
          <w:rPr>
            <w:rFonts w:cstheme="minorHAnsi"/>
            <w:i/>
            <w:iCs/>
          </w:rPr>
          <w:delText xml:space="preserve">Socialización de Cambios ADS 2019 V0.2.pptx </w:delText>
        </w:r>
        <w:r w:rsidRPr="00C41436" w:rsidDel="00A92760">
          <w:rPr>
            <w:rFonts w:cstheme="minorHAnsi"/>
          </w:rPr>
          <w:delText>en el que se muestra que si se desmarca esta opción los mensajes ya no se generan.</w:delText>
        </w:r>
      </w:del>
    </w:p>
    <w:p w14:paraId="7C719246" w14:textId="1D7DD555" w:rsidR="00B21F5B" w:rsidRPr="00C41436" w:rsidDel="00A92760" w:rsidRDefault="00B21F5B" w:rsidP="00B90D9B">
      <w:pPr>
        <w:jc w:val="both"/>
        <w:rPr>
          <w:del w:id="1115" w:author="Marlon Estiven. Ardila Martinez" w:date="2021-09-03T13:51:00Z"/>
          <w:rFonts w:cstheme="minorHAnsi"/>
        </w:rPr>
      </w:pPr>
    </w:p>
    <w:p w14:paraId="22C31510" w14:textId="28A9E172" w:rsidR="00B21F5B" w:rsidRPr="00C41436" w:rsidDel="00A92760" w:rsidRDefault="00B21F5B" w:rsidP="00B90D9B">
      <w:pPr>
        <w:jc w:val="both"/>
        <w:rPr>
          <w:del w:id="1116" w:author="Marlon Estiven. Ardila Martinez" w:date="2021-09-03T13:51:00Z"/>
          <w:rFonts w:cstheme="minorHAnsi"/>
        </w:rPr>
      </w:pPr>
      <w:del w:id="1117" w:author="Marlon Estiven. Ardila Martinez" w:date="2021-09-03T13:51:00Z">
        <w:r w:rsidRPr="00C41436" w:rsidDel="00A92760">
          <w:rPr>
            <w:rFonts w:cstheme="minorHAnsi"/>
            <w:noProof/>
          </w:rPr>
          <w:drawing>
            <wp:inline distT="0" distB="0" distL="0" distR="0" wp14:anchorId="1028BB4B" wp14:editId="45B06EED">
              <wp:extent cx="5612130" cy="316103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161030"/>
                      </a:xfrm>
                      <a:prstGeom prst="rect">
                        <a:avLst/>
                      </a:prstGeom>
                    </pic:spPr>
                  </pic:pic>
                </a:graphicData>
              </a:graphic>
            </wp:inline>
          </w:drawing>
        </w:r>
      </w:del>
    </w:p>
    <w:p w14:paraId="6C6D555F" w14:textId="183A922E" w:rsidR="00B21F5B" w:rsidRPr="00C41436" w:rsidDel="00A92760" w:rsidRDefault="00B21F5B" w:rsidP="00B90D9B">
      <w:pPr>
        <w:jc w:val="both"/>
        <w:rPr>
          <w:del w:id="1118" w:author="Marlon Estiven. Ardila Martinez" w:date="2021-09-03T13:51:00Z"/>
          <w:rFonts w:cstheme="minorHAnsi"/>
        </w:rPr>
      </w:pPr>
    </w:p>
    <w:p w14:paraId="7D93B469" w14:textId="1A06B84B" w:rsidR="00B21F5B" w:rsidRPr="00C41436" w:rsidDel="00A92760" w:rsidRDefault="00B21F5B" w:rsidP="00B90D9B">
      <w:pPr>
        <w:jc w:val="both"/>
        <w:rPr>
          <w:del w:id="1119" w:author="Marlon Estiven. Ardila Martinez" w:date="2021-09-03T13:51:00Z"/>
          <w:rFonts w:cstheme="minorHAnsi"/>
        </w:rPr>
      </w:pPr>
    </w:p>
    <w:p w14:paraId="2962E740" w14:textId="0ED8D6F6" w:rsidR="00B21F5B" w:rsidRPr="00C41436" w:rsidDel="00A92760" w:rsidRDefault="00B21F5B" w:rsidP="00B90D9B">
      <w:pPr>
        <w:jc w:val="both"/>
        <w:rPr>
          <w:del w:id="1120" w:author="Marlon Estiven. Ardila Martinez" w:date="2021-09-03T13:51:00Z"/>
          <w:rFonts w:cstheme="minorHAnsi"/>
        </w:rPr>
      </w:pPr>
    </w:p>
    <w:p w14:paraId="12F7D133" w14:textId="4184525B" w:rsidR="00461EA2" w:rsidRPr="00C41436" w:rsidDel="00A92760" w:rsidRDefault="00B21F5B" w:rsidP="00B90D9B">
      <w:pPr>
        <w:jc w:val="both"/>
        <w:rPr>
          <w:del w:id="1121" w:author="Marlon Estiven. Ardila Martinez" w:date="2021-09-03T13:51:00Z"/>
          <w:rFonts w:cstheme="minorHAnsi"/>
        </w:rPr>
      </w:pPr>
      <w:del w:id="1122" w:author="Marlon Estiven. Ardila Martinez" w:date="2021-09-03T13:51:00Z">
        <w:r w:rsidRPr="00C41436" w:rsidDel="00A92760">
          <w:rPr>
            <w:rFonts w:cstheme="minorHAnsi"/>
          </w:rPr>
          <w:delText xml:space="preserve">Observación 2: Depurar en las consultas información de plantillas </w:delText>
        </w:r>
      </w:del>
    </w:p>
    <w:p w14:paraId="75EDE8C8" w14:textId="0C5835BE" w:rsidR="00B21F5B" w:rsidRPr="00C41436" w:rsidDel="00A92760" w:rsidRDefault="00B21F5B" w:rsidP="00B90D9B">
      <w:pPr>
        <w:jc w:val="both"/>
        <w:rPr>
          <w:del w:id="1123" w:author="Marlon Estiven. Ardila Martinez" w:date="2021-09-03T13:51:00Z"/>
          <w:rFonts w:cstheme="minorHAnsi"/>
        </w:rPr>
      </w:pPr>
    </w:p>
    <w:p w14:paraId="2E2E8F5C" w14:textId="0C57FECB" w:rsidR="00B21F5B" w:rsidRPr="00C41436" w:rsidDel="00A92760" w:rsidRDefault="00B21F5B" w:rsidP="00B90D9B">
      <w:pPr>
        <w:jc w:val="both"/>
        <w:rPr>
          <w:del w:id="1124" w:author="Marlon Estiven. Ardila Martinez" w:date="2021-09-03T13:51:00Z"/>
          <w:rFonts w:cstheme="minorHAnsi"/>
        </w:rPr>
      </w:pPr>
      <w:del w:id="1125" w:author="Marlon Estiven. Ardila Martinez" w:date="2021-09-03T13:51:00Z">
        <w:r w:rsidRPr="00C41436" w:rsidDel="00A92760">
          <w:rPr>
            <w:rFonts w:cstheme="minorHAnsi"/>
          </w:rPr>
          <w:delText>Se observa que al crear objetos consultas</w:delText>
        </w:r>
      </w:del>
      <w:ins w:id="1126" w:author="Alba Jamile Diaz P." w:date="2020-10-21T12:08:00Z">
        <w:del w:id="1127" w:author="Marlon Estiven. Ardila Martinez" w:date="2021-09-03T13:51:00Z">
          <w:r w:rsidR="0050434E" w:rsidDel="00A92760">
            <w:rPr>
              <w:rFonts w:cstheme="minorHAnsi"/>
            </w:rPr>
            <w:delText>,</w:delText>
          </w:r>
        </w:del>
      </w:ins>
      <w:del w:id="1128" w:author="Marlon Estiven. Ardila Martinez" w:date="2021-09-03T13:51:00Z">
        <w:r w:rsidRPr="00C41436" w:rsidDel="00A92760">
          <w:rPr>
            <w:rFonts w:cstheme="minorHAnsi"/>
          </w:rPr>
          <w:delText xml:space="preserve"> </w:delText>
        </w:r>
        <w:r w:rsidR="005B6228" w:rsidRPr="00C41436" w:rsidDel="00A92760">
          <w:rPr>
            <w:rFonts w:cstheme="minorHAnsi"/>
          </w:rPr>
          <w:delText>existen elementos de plantillas antiguas de Compensar que no se usan. Estas plantillas antiguas tienen objetos</w:delText>
        </w:r>
      </w:del>
      <w:ins w:id="1129" w:author="Alba Jamile Diaz P." w:date="2020-10-21T12:08:00Z">
        <w:del w:id="1130" w:author="Marlon Estiven. Ardila Martinez" w:date="2021-09-03T13:51:00Z">
          <w:r w:rsidR="0050434E" w:rsidDel="00A92760">
            <w:rPr>
              <w:rFonts w:cstheme="minorHAnsi"/>
            </w:rPr>
            <w:delText xml:space="preserve"> elementos</w:delText>
          </w:r>
        </w:del>
      </w:ins>
      <w:del w:id="1131" w:author="Marlon Estiven. Ardila Martinez" w:date="2021-09-03T13:51:00Z">
        <w:r w:rsidR="005B6228" w:rsidRPr="00C41436" w:rsidDel="00A92760">
          <w:rPr>
            <w:rFonts w:cstheme="minorHAnsi"/>
          </w:rPr>
          <w:delText xml:space="preserve"> de trabajo relacionados, por tanto, se revisará con Ximena Pineda para validar</w:delText>
        </w:r>
      </w:del>
      <w:ins w:id="1132" w:author="Alba Jamile Diaz P." w:date="2020-10-21T12:08:00Z">
        <w:del w:id="1133" w:author="Marlon Estiven. Ardila Martinez" w:date="2021-09-03T13:51:00Z">
          <w:r w:rsidR="0050434E" w:rsidDel="00A92760">
            <w:rPr>
              <w:rFonts w:cstheme="minorHAnsi"/>
            </w:rPr>
            <w:delText xml:space="preserve"> y depurar</w:delText>
          </w:r>
        </w:del>
      </w:ins>
      <w:del w:id="1134" w:author="Marlon Estiven. Ardila Martinez" w:date="2021-09-03T13:51:00Z">
        <w:r w:rsidR="005B6228" w:rsidRPr="00C41436" w:rsidDel="00A92760">
          <w:rPr>
            <w:rFonts w:cstheme="minorHAnsi"/>
          </w:rPr>
          <w:delText xml:space="preserve"> estos elementos y las plantillas antiguas correspondientes.</w:delText>
        </w:r>
      </w:del>
    </w:p>
    <w:p w14:paraId="46328C6B" w14:textId="77777777" w:rsidR="005B6228" w:rsidRPr="00C41436" w:rsidRDefault="005B6228" w:rsidP="00B90D9B">
      <w:pPr>
        <w:jc w:val="both"/>
        <w:rPr>
          <w:rFonts w:cstheme="minorHAnsi"/>
        </w:rPr>
      </w:pPr>
    </w:p>
    <w:p w14:paraId="3DD17B03" w14:textId="378A91FD" w:rsidR="00461EA2" w:rsidRPr="00C41436" w:rsidRDefault="00461EA2" w:rsidP="005B6228">
      <w:pPr>
        <w:pStyle w:val="Heading2"/>
        <w:numPr>
          <w:ilvl w:val="1"/>
          <w:numId w:val="2"/>
        </w:numPr>
        <w:rPr>
          <w:rFonts w:asciiTheme="minorHAnsi" w:hAnsiTheme="minorHAnsi" w:cstheme="minorHAnsi"/>
        </w:rPr>
      </w:pPr>
      <w:bookmarkStart w:id="1135" w:name="_Toc81572978"/>
      <w:r w:rsidRPr="00C41436">
        <w:rPr>
          <w:rFonts w:asciiTheme="minorHAnsi" w:hAnsiTheme="minorHAnsi" w:cstheme="minorHAnsi"/>
        </w:rPr>
        <w:t>S</w:t>
      </w:r>
      <w:r w:rsidR="005B6228" w:rsidRPr="00C41436">
        <w:rPr>
          <w:rFonts w:asciiTheme="minorHAnsi" w:hAnsiTheme="minorHAnsi" w:cstheme="minorHAnsi"/>
        </w:rPr>
        <w:t>alida en Vivo</w:t>
      </w:r>
      <w:bookmarkEnd w:id="1135"/>
    </w:p>
    <w:p w14:paraId="2868F8DC" w14:textId="77777777" w:rsidR="00461EA2" w:rsidRPr="00C41436" w:rsidRDefault="00461EA2" w:rsidP="00B90D9B">
      <w:pPr>
        <w:jc w:val="both"/>
        <w:rPr>
          <w:rFonts w:cstheme="minorHAnsi"/>
        </w:rPr>
      </w:pPr>
    </w:p>
    <w:p w14:paraId="5E1FD06F" w14:textId="6CE7AB1E" w:rsidR="00461EA2" w:rsidRPr="00C41436" w:rsidRDefault="00461EA2" w:rsidP="00B90D9B">
      <w:pPr>
        <w:jc w:val="both"/>
        <w:rPr>
          <w:rFonts w:cstheme="minorHAnsi"/>
        </w:rPr>
      </w:pPr>
      <w:r w:rsidRPr="00C41436">
        <w:rPr>
          <w:rFonts w:cstheme="minorHAnsi"/>
        </w:rPr>
        <w:t xml:space="preserve">El día lunes </w:t>
      </w:r>
      <w:ins w:id="1136" w:author="Marlon Estiven. Ardila Martinez" w:date="2021-09-03T14:42:00Z">
        <w:r w:rsidR="00A616B5">
          <w:rPr>
            <w:rFonts w:cstheme="minorHAnsi"/>
          </w:rPr>
          <w:t>30</w:t>
        </w:r>
      </w:ins>
      <w:del w:id="1137" w:author="Marlon Estiven. Ardila Martinez" w:date="2021-09-03T14:41:00Z">
        <w:r w:rsidRPr="00C41436" w:rsidDel="00A616B5">
          <w:rPr>
            <w:rFonts w:cstheme="minorHAnsi"/>
          </w:rPr>
          <w:delText>1</w:delText>
        </w:r>
        <w:r w:rsidR="005B6228" w:rsidRPr="00C41436" w:rsidDel="00A616B5">
          <w:rPr>
            <w:rFonts w:cstheme="minorHAnsi"/>
          </w:rPr>
          <w:delText>9</w:delText>
        </w:r>
      </w:del>
      <w:r w:rsidRPr="00C41436">
        <w:rPr>
          <w:rFonts w:cstheme="minorHAnsi"/>
        </w:rPr>
        <w:t xml:space="preserve"> de </w:t>
      </w:r>
      <w:ins w:id="1138" w:author="Marlon Estiven. Ardila Martinez" w:date="2021-09-03T14:42:00Z">
        <w:r w:rsidR="00A616B5">
          <w:rPr>
            <w:rFonts w:cstheme="minorHAnsi"/>
          </w:rPr>
          <w:t>Agosto</w:t>
        </w:r>
      </w:ins>
      <w:del w:id="1139" w:author="Marlon Estiven. Ardila Martinez" w:date="2021-09-03T14:42:00Z">
        <w:r w:rsidR="005B6228" w:rsidRPr="00C41436" w:rsidDel="00A616B5">
          <w:rPr>
            <w:rFonts w:cstheme="minorHAnsi"/>
          </w:rPr>
          <w:delText>octubre</w:delText>
        </w:r>
      </w:del>
      <w:r w:rsidRPr="00C41436">
        <w:rPr>
          <w:rFonts w:cstheme="minorHAnsi"/>
        </w:rPr>
        <w:t xml:space="preserve"> de 20</w:t>
      </w:r>
      <w:r w:rsidR="005B6228" w:rsidRPr="00C41436">
        <w:rPr>
          <w:rFonts w:cstheme="minorHAnsi"/>
        </w:rPr>
        <w:t>2</w:t>
      </w:r>
      <w:ins w:id="1140" w:author="Marlon Estiven. Ardila Martinez" w:date="2021-09-03T14:42:00Z">
        <w:r w:rsidR="00A616B5">
          <w:rPr>
            <w:rFonts w:cstheme="minorHAnsi"/>
          </w:rPr>
          <w:t>1</w:t>
        </w:r>
      </w:ins>
      <w:del w:id="1141" w:author="Marlon Estiven. Ardila Martinez" w:date="2021-09-03T14:42:00Z">
        <w:r w:rsidR="005B6228" w:rsidRPr="00C41436" w:rsidDel="00A616B5">
          <w:rPr>
            <w:rFonts w:cstheme="minorHAnsi"/>
          </w:rPr>
          <w:delText>0</w:delText>
        </w:r>
      </w:del>
      <w:r w:rsidRPr="00C41436">
        <w:rPr>
          <w:rFonts w:cstheme="minorHAnsi"/>
        </w:rPr>
        <w:t xml:space="preserve">, </w:t>
      </w:r>
      <w:del w:id="1142" w:author="Marlon Estiven. Ardila Martinez" w:date="2021-09-03T14:42:00Z">
        <w:r w:rsidR="005B6228" w:rsidRPr="00C41436" w:rsidDel="00A616B5">
          <w:rPr>
            <w:rFonts w:cstheme="minorHAnsi"/>
          </w:rPr>
          <w:delText xml:space="preserve">primer día de </w:delText>
        </w:r>
        <w:r w:rsidRPr="00C41436" w:rsidDel="00A616B5">
          <w:rPr>
            <w:rFonts w:cstheme="minorHAnsi"/>
          </w:rPr>
          <w:delText xml:space="preserve">salida en </w:delText>
        </w:r>
        <w:r w:rsidR="005B6228" w:rsidRPr="00C41436" w:rsidDel="00A616B5">
          <w:rPr>
            <w:rFonts w:cstheme="minorHAnsi"/>
          </w:rPr>
          <w:delText>vivo en</w:delText>
        </w:r>
        <w:r w:rsidRPr="00C41436" w:rsidDel="00A616B5">
          <w:rPr>
            <w:rFonts w:cstheme="minorHAnsi"/>
          </w:rPr>
          <w:delText xml:space="preserve"> el nuevo servido</w:delText>
        </w:r>
        <w:r w:rsidR="005B6228" w:rsidRPr="00C41436" w:rsidDel="00A616B5">
          <w:rPr>
            <w:rFonts w:cstheme="minorHAnsi"/>
          </w:rPr>
          <w:delText xml:space="preserve">r para ADS 2019: </w:delText>
        </w:r>
        <w:r w:rsidR="00D54C83" w:rsidDel="00A616B5">
          <w:fldChar w:fldCharType="begin"/>
        </w:r>
        <w:r w:rsidR="00D54C83" w:rsidDel="00A616B5">
          <w:delInstrText xml:space="preserve"> HYPERLINK "http://ads.compensar.com:8080/ads/" </w:delInstrText>
        </w:r>
        <w:r w:rsidR="00D54C83" w:rsidDel="00A616B5">
          <w:fldChar w:fldCharType="separate"/>
        </w:r>
        <w:r w:rsidR="005B6228" w:rsidRPr="00C41436" w:rsidDel="00A616B5">
          <w:rPr>
            <w:rStyle w:val="Hyperlink"/>
            <w:rFonts w:cstheme="minorHAnsi"/>
          </w:rPr>
          <w:delText>http://ads.compensar.com:8080/ads/</w:delText>
        </w:r>
        <w:r w:rsidR="00D54C83" w:rsidDel="00A616B5">
          <w:rPr>
            <w:rStyle w:val="Hyperlink"/>
            <w:rFonts w:cstheme="minorHAnsi"/>
          </w:rPr>
          <w:fldChar w:fldCharType="end"/>
        </w:r>
        <w:r w:rsidR="005B6228" w:rsidRPr="00C41436" w:rsidDel="00A616B5">
          <w:rPr>
            <w:rFonts w:cstheme="minorHAnsi"/>
          </w:rPr>
          <w:delText xml:space="preserve"> </w:delText>
        </w:r>
      </w:del>
      <w:ins w:id="1143" w:author="Marlon Estiven. Ardila Martinez" w:date="2021-09-03T14:42:00Z">
        <w:r w:rsidR="00A616B5">
          <w:rPr>
            <w:rFonts w:cstheme="minorHAnsi"/>
          </w:rPr>
          <w:t>se realizó el primer acc</w:t>
        </w:r>
      </w:ins>
      <w:ins w:id="1144" w:author="Marlon Estiven. Ardila Martinez" w:date="2021-09-03T14:43:00Z">
        <w:r w:rsidR="00A616B5">
          <w:rPr>
            <w:rFonts w:cstheme="minorHAnsi"/>
          </w:rPr>
          <w:t xml:space="preserve">eso por parte de los usuarios </w:t>
        </w:r>
      </w:ins>
      <w:ins w:id="1145" w:author="Marlon Estiven. Ardila Martinez" w:date="2021-09-03T14:46:00Z">
        <w:r w:rsidR="00A616B5">
          <w:rPr>
            <w:rFonts w:cstheme="minorHAnsi"/>
          </w:rPr>
          <w:t xml:space="preserve">por medio de la nueva </w:t>
        </w:r>
        <w:proofErr w:type="spellStart"/>
        <w:r w:rsidR="00A616B5">
          <w:rPr>
            <w:rFonts w:cstheme="minorHAnsi"/>
          </w:rPr>
          <w:t>url</w:t>
        </w:r>
        <w:proofErr w:type="spellEnd"/>
        <w:r w:rsidR="00A616B5">
          <w:rPr>
            <w:rFonts w:cstheme="minorHAnsi"/>
          </w:rPr>
          <w:t xml:space="preserve"> de acceso: (</w:t>
        </w:r>
      </w:ins>
      <w:ins w:id="1146" w:author="Marlon Estiven. Ardila Martinez" w:date="2021-09-03T14:47:00Z">
        <w:r w:rsidR="00A616B5">
          <w:rPr>
            <w:rFonts w:cstheme="minorHAnsi"/>
          </w:rPr>
          <w:t>https://bbidevops</w:t>
        </w:r>
        <w:r w:rsidR="00A616B5" w:rsidRPr="00C41436">
          <w:rPr>
            <w:rFonts w:cstheme="minorHAnsi"/>
          </w:rPr>
          <w:t>/ads</w:t>
        </w:r>
      </w:ins>
      <w:ins w:id="1147" w:author="Marlon Estiven. Ardila Martinez" w:date="2021-09-03T14:46:00Z">
        <w:r w:rsidR="00A616B5">
          <w:rPr>
            <w:rFonts w:cstheme="minorHAnsi"/>
          </w:rPr>
          <w:t>)</w:t>
        </w:r>
      </w:ins>
    </w:p>
    <w:p w14:paraId="058C1B3A" w14:textId="77777777" w:rsidR="00461EA2" w:rsidRPr="00C41436" w:rsidRDefault="00461EA2" w:rsidP="00B90D9B">
      <w:pPr>
        <w:jc w:val="both"/>
        <w:rPr>
          <w:rFonts w:cstheme="minorHAnsi"/>
        </w:rPr>
      </w:pPr>
    </w:p>
    <w:p w14:paraId="10643FE0" w14:textId="33A2F0BD" w:rsidR="00461EA2" w:rsidRPr="00C41436" w:rsidRDefault="00461EA2" w:rsidP="005B6228">
      <w:pPr>
        <w:pStyle w:val="Heading2"/>
        <w:numPr>
          <w:ilvl w:val="1"/>
          <w:numId w:val="2"/>
        </w:numPr>
        <w:rPr>
          <w:rFonts w:asciiTheme="minorHAnsi" w:hAnsiTheme="minorHAnsi" w:cstheme="minorHAnsi"/>
        </w:rPr>
      </w:pPr>
      <w:bookmarkStart w:id="1148" w:name="_Toc81572979"/>
      <w:r w:rsidRPr="00C41436">
        <w:rPr>
          <w:rFonts w:asciiTheme="minorHAnsi" w:hAnsiTheme="minorHAnsi" w:cstheme="minorHAnsi"/>
        </w:rPr>
        <w:t>I</w:t>
      </w:r>
      <w:r w:rsidR="005B6228" w:rsidRPr="00C41436">
        <w:rPr>
          <w:rFonts w:asciiTheme="minorHAnsi" w:hAnsiTheme="minorHAnsi" w:cstheme="minorHAnsi"/>
        </w:rPr>
        <w:t>ncidentes</w:t>
      </w:r>
      <w:r w:rsidRPr="00C41436">
        <w:rPr>
          <w:rFonts w:asciiTheme="minorHAnsi" w:hAnsiTheme="minorHAnsi" w:cstheme="minorHAnsi"/>
        </w:rPr>
        <w:t xml:space="preserve"> P</w:t>
      </w:r>
      <w:r w:rsidR="005B6228" w:rsidRPr="00C41436">
        <w:rPr>
          <w:rFonts w:asciiTheme="minorHAnsi" w:hAnsiTheme="minorHAnsi" w:cstheme="minorHAnsi"/>
        </w:rPr>
        <w:t>ost</w:t>
      </w:r>
      <w:r w:rsidRPr="00C41436">
        <w:rPr>
          <w:rFonts w:asciiTheme="minorHAnsi" w:hAnsiTheme="minorHAnsi" w:cstheme="minorHAnsi"/>
        </w:rPr>
        <w:t>-M</w:t>
      </w:r>
      <w:r w:rsidR="005B6228" w:rsidRPr="00C41436">
        <w:rPr>
          <w:rFonts w:asciiTheme="minorHAnsi" w:hAnsiTheme="minorHAnsi" w:cstheme="minorHAnsi"/>
        </w:rPr>
        <w:t>igración</w:t>
      </w:r>
      <w:bookmarkEnd w:id="1148"/>
    </w:p>
    <w:p w14:paraId="0CFA5BAE" w14:textId="77777777" w:rsidR="005B6228" w:rsidRPr="00C41436" w:rsidRDefault="005B6228" w:rsidP="005B6228">
      <w:pPr>
        <w:rPr>
          <w:rFonts w:cstheme="minorHAnsi"/>
        </w:rPr>
      </w:pPr>
    </w:p>
    <w:p w14:paraId="741D9789" w14:textId="585C3781" w:rsidR="00461EA2" w:rsidRDefault="00461EA2" w:rsidP="007333E9">
      <w:pPr>
        <w:pStyle w:val="ListParagraph"/>
        <w:numPr>
          <w:ilvl w:val="0"/>
          <w:numId w:val="9"/>
        </w:numPr>
        <w:jc w:val="both"/>
        <w:rPr>
          <w:ins w:id="1149" w:author="Marlon Estiven. Ardila Martinez" w:date="2021-09-03T15:08:00Z"/>
          <w:rFonts w:cstheme="minorHAnsi"/>
        </w:rPr>
      </w:pPr>
      <w:del w:id="1150" w:author="Marlon Estiven. Ardila Martinez" w:date="2021-09-03T15:08:00Z">
        <w:r w:rsidRPr="007333E9" w:rsidDel="007333E9">
          <w:rPr>
            <w:rFonts w:cstheme="minorHAnsi"/>
            <w:rPrChange w:id="1151" w:author="Marlon Estiven. Ardila Martinez" w:date="2021-09-03T15:08:00Z">
              <w:rPr/>
            </w:rPrChange>
          </w:rPr>
          <w:delText>•</w:delText>
        </w:r>
        <w:r w:rsidRPr="007333E9" w:rsidDel="007333E9">
          <w:rPr>
            <w:rFonts w:cstheme="minorHAnsi"/>
            <w:rPrChange w:id="1152" w:author="Marlon Estiven. Ardila Martinez" w:date="2021-09-03T15:08:00Z">
              <w:rPr/>
            </w:rPrChange>
          </w:rPr>
          <w:tab/>
        </w:r>
      </w:del>
      <w:r w:rsidRPr="007333E9">
        <w:rPr>
          <w:rFonts w:cstheme="minorHAnsi"/>
          <w:rPrChange w:id="1153" w:author="Marlon Estiven. Ardila Martinez" w:date="2021-09-03T15:08:00Z">
            <w:rPr/>
          </w:rPrChange>
        </w:rPr>
        <w:t xml:space="preserve">Se </w:t>
      </w:r>
      <w:ins w:id="1154" w:author="Marlon Estiven. Ardila Martinez" w:date="2021-09-03T14:51:00Z">
        <w:r w:rsidR="00C4567C" w:rsidRPr="007333E9">
          <w:rPr>
            <w:rFonts w:cstheme="minorHAnsi"/>
            <w:rPrChange w:id="1155" w:author="Marlon Estiven. Ardila Martinez" w:date="2021-09-03T15:08:00Z">
              <w:rPr/>
            </w:rPrChange>
          </w:rPr>
          <w:t xml:space="preserve">recibieron reportes de </w:t>
        </w:r>
      </w:ins>
      <w:ins w:id="1156" w:author="Marlon Estiven. Ardila Martinez" w:date="2021-09-03T15:00:00Z">
        <w:r w:rsidR="00C4567C" w:rsidRPr="007333E9">
          <w:rPr>
            <w:rFonts w:cstheme="minorHAnsi"/>
            <w:rPrChange w:id="1157" w:author="Marlon Estiven. Ardila Martinez" w:date="2021-09-03T15:08:00Z">
              <w:rPr/>
            </w:rPrChange>
          </w:rPr>
          <w:t>fallas en el ser</w:t>
        </w:r>
      </w:ins>
      <w:ins w:id="1158" w:author="Marlon Estiven. Ardila Martinez" w:date="2021-09-03T15:01:00Z">
        <w:r w:rsidR="00C4567C" w:rsidRPr="007333E9">
          <w:rPr>
            <w:rFonts w:cstheme="minorHAnsi"/>
            <w:rPrChange w:id="1159" w:author="Marlon Estiven. Ardila Martinez" w:date="2021-09-03T15:08:00Z">
              <w:rPr/>
            </w:rPrChange>
          </w:rPr>
          <w:t xml:space="preserve">vicio de notificaciones por correo, el cual se </w:t>
        </w:r>
      </w:ins>
      <w:ins w:id="1160" w:author="Marlon Estiven. Ardila Martinez" w:date="2021-09-03T15:06:00Z">
        <w:r w:rsidR="007333E9" w:rsidRPr="007333E9">
          <w:rPr>
            <w:rFonts w:cstheme="minorHAnsi"/>
            <w:rPrChange w:id="1161" w:author="Marlon Estiven. Ardila Martinez" w:date="2021-09-03T15:08:00Z">
              <w:rPr/>
            </w:rPrChange>
          </w:rPr>
          <w:t>corrigió</w:t>
        </w:r>
      </w:ins>
      <w:ins w:id="1162" w:author="Marlon Estiven. Ardila Martinez" w:date="2021-09-03T15:01:00Z">
        <w:r w:rsidR="00C4567C" w:rsidRPr="007333E9">
          <w:rPr>
            <w:rFonts w:cstheme="minorHAnsi"/>
            <w:rPrChange w:id="1163" w:author="Marlon Estiven. Ardila Martinez" w:date="2021-09-03T15:08:00Z">
              <w:rPr/>
            </w:rPrChange>
          </w:rPr>
          <w:t xml:space="preserve"> </w:t>
        </w:r>
      </w:ins>
      <w:ins w:id="1164" w:author="Marlon Estiven. Ardila Martinez" w:date="2021-09-03T15:05:00Z">
        <w:r w:rsidR="007333E9" w:rsidRPr="007333E9">
          <w:rPr>
            <w:rFonts w:cstheme="minorHAnsi"/>
            <w:rPrChange w:id="1165" w:author="Marlon Estiven. Ardila Martinez" w:date="2021-09-03T15:08:00Z">
              <w:rPr/>
            </w:rPrChange>
          </w:rPr>
          <w:t>validando</w:t>
        </w:r>
      </w:ins>
      <w:ins w:id="1166" w:author="Marlon Estiven. Ardila Martinez" w:date="2021-09-03T15:06:00Z">
        <w:r w:rsidR="007333E9" w:rsidRPr="007333E9">
          <w:rPr>
            <w:rFonts w:cstheme="minorHAnsi"/>
            <w:rPrChange w:id="1167" w:author="Marlon Estiven. Ardila Martinez" w:date="2021-09-03T15:08:00Z">
              <w:rPr/>
            </w:rPrChange>
          </w:rPr>
          <w:t xml:space="preserve"> </w:t>
        </w:r>
      </w:ins>
      <w:ins w:id="1168" w:author="Marlon Estiven. Ardila Martinez" w:date="2021-09-03T15:07:00Z">
        <w:r w:rsidR="007333E9" w:rsidRPr="007333E9">
          <w:rPr>
            <w:rFonts w:cstheme="minorHAnsi"/>
            <w:rPrChange w:id="1169" w:author="Marlon Estiven. Ardila Martinez" w:date="2021-09-03T15:08:00Z">
              <w:rPr/>
            </w:rPrChange>
          </w:rPr>
          <w:t xml:space="preserve">que en la configuración de la consola </w:t>
        </w:r>
        <w:r w:rsidR="007333E9" w:rsidRPr="007333E9">
          <w:rPr>
            <w:rFonts w:cstheme="minorHAnsi"/>
            <w:b/>
            <w:bCs/>
            <w:rPrChange w:id="1170" w:author="Marlon Estiven. Ardila Martinez" w:date="2021-09-03T15:08:00Z">
              <w:rPr>
                <w:rFonts w:cstheme="minorHAnsi"/>
              </w:rPr>
            </w:rPrChange>
          </w:rPr>
          <w:t xml:space="preserve">Email </w:t>
        </w:r>
        <w:proofErr w:type="spellStart"/>
        <w:r w:rsidR="007333E9" w:rsidRPr="007333E9">
          <w:rPr>
            <w:rFonts w:cstheme="minorHAnsi"/>
            <w:b/>
            <w:bCs/>
            <w:rPrChange w:id="1171" w:author="Marlon Estiven. Ardila Martinez" w:date="2021-09-03T15:08:00Z">
              <w:rPr>
                <w:rFonts w:cstheme="minorHAnsi"/>
              </w:rPr>
            </w:rPrChange>
          </w:rPr>
          <w:t>Alert</w:t>
        </w:r>
        <w:proofErr w:type="spellEnd"/>
        <w:r w:rsidR="007333E9" w:rsidRPr="007333E9">
          <w:rPr>
            <w:rFonts w:cstheme="minorHAnsi"/>
            <w:b/>
            <w:bCs/>
            <w:rPrChange w:id="1172" w:author="Marlon Estiven. Ardila Martinez" w:date="2021-09-03T15:08:00Z">
              <w:rPr>
                <w:rFonts w:cstheme="minorHAnsi"/>
              </w:rPr>
            </w:rPrChange>
          </w:rPr>
          <w:t xml:space="preserve"> </w:t>
        </w:r>
        <w:proofErr w:type="spellStart"/>
        <w:r w:rsidR="007333E9" w:rsidRPr="007333E9">
          <w:rPr>
            <w:rFonts w:cstheme="minorHAnsi"/>
            <w:b/>
            <w:bCs/>
            <w:rPrChange w:id="1173" w:author="Marlon Estiven. Ardila Martinez" w:date="2021-09-03T15:08:00Z">
              <w:rPr>
                <w:rFonts w:cstheme="minorHAnsi"/>
              </w:rPr>
            </w:rPrChange>
          </w:rPr>
          <w:t>Settings</w:t>
        </w:r>
        <w:proofErr w:type="spellEnd"/>
        <w:r w:rsidR="007333E9" w:rsidRPr="007333E9">
          <w:rPr>
            <w:rFonts w:cstheme="minorHAnsi"/>
            <w:rPrChange w:id="1174" w:author="Marlon Estiven. Ardila Martinez" w:date="2021-09-03T15:08:00Z">
              <w:rPr/>
            </w:rPrChange>
          </w:rPr>
          <w:t xml:space="preserve">  el campo </w:t>
        </w:r>
      </w:ins>
      <w:proofErr w:type="spellStart"/>
      <w:ins w:id="1175" w:author="Marlon Estiven. Ardila Martinez" w:date="2021-09-03T15:08:00Z">
        <w:r w:rsidR="007333E9" w:rsidRPr="007333E9">
          <w:rPr>
            <w:rFonts w:cstheme="minorHAnsi"/>
            <w:rPrChange w:id="1176" w:author="Marlon Estiven. Ardila Martinez" w:date="2021-09-03T15:08:00Z">
              <w:rPr/>
            </w:rPrChange>
          </w:rPr>
          <w:t>Enabled</w:t>
        </w:r>
        <w:proofErr w:type="spellEnd"/>
        <w:r w:rsidR="007333E9" w:rsidRPr="007333E9">
          <w:rPr>
            <w:rFonts w:cstheme="minorHAnsi"/>
            <w:rPrChange w:id="1177" w:author="Marlon Estiven. Ardila Martinez" w:date="2021-09-03T15:08:00Z">
              <w:rPr/>
            </w:rPrChange>
          </w:rPr>
          <w:t xml:space="preserve"> sea : True.</w:t>
        </w:r>
      </w:ins>
      <w:del w:id="1178" w:author="Marlon Estiven. Ardila Martinez" w:date="2021-09-03T14:47:00Z">
        <w:r w:rsidRPr="007333E9" w:rsidDel="00A616B5">
          <w:rPr>
            <w:rFonts w:cstheme="minorHAnsi"/>
            <w:rPrChange w:id="1179" w:author="Marlon Estiven. Ardila Martinez" w:date="2021-09-03T15:08:00Z">
              <w:rPr/>
            </w:rPrChange>
          </w:rPr>
          <w:delText>recibi</w:delText>
        </w:r>
        <w:r w:rsidR="005B6228" w:rsidRPr="007333E9" w:rsidDel="00A616B5">
          <w:rPr>
            <w:rFonts w:cstheme="minorHAnsi"/>
            <w:rPrChange w:id="1180" w:author="Marlon Estiven. Ardila Martinez" w:date="2021-09-03T15:08:00Z">
              <w:rPr/>
            </w:rPrChange>
          </w:rPr>
          <w:delText xml:space="preserve">eron </w:delText>
        </w:r>
        <w:r w:rsidRPr="007333E9" w:rsidDel="00A616B5">
          <w:rPr>
            <w:rFonts w:cstheme="minorHAnsi"/>
            <w:rPrChange w:id="1181" w:author="Marlon Estiven. Ardila Martinez" w:date="2021-09-03T15:08:00Z">
              <w:rPr/>
            </w:rPrChange>
          </w:rPr>
          <w:delText>reporte</w:delText>
        </w:r>
        <w:r w:rsidR="005B6228" w:rsidRPr="007333E9" w:rsidDel="00A616B5">
          <w:rPr>
            <w:rFonts w:cstheme="minorHAnsi"/>
            <w:rPrChange w:id="1182" w:author="Marlon Estiven. Ardila Martinez" w:date="2021-09-03T15:08:00Z">
              <w:rPr/>
            </w:rPrChange>
          </w:rPr>
          <w:delText>s</w:delText>
        </w:r>
        <w:r w:rsidRPr="007333E9" w:rsidDel="00A616B5">
          <w:rPr>
            <w:rFonts w:cstheme="minorHAnsi"/>
            <w:rPrChange w:id="1183" w:author="Marlon Estiven. Ardila Martinez" w:date="2021-09-03T15:08:00Z">
              <w:rPr/>
            </w:rPrChange>
          </w:rPr>
          <w:delText xml:space="preserve"> de </w:delText>
        </w:r>
        <w:r w:rsidR="00A01A0A" w:rsidRPr="007333E9" w:rsidDel="00A616B5">
          <w:rPr>
            <w:rFonts w:cstheme="minorHAnsi"/>
            <w:rPrChange w:id="1184" w:author="Marlon Estiven. Ardila Martinez" w:date="2021-09-03T15:08:00Z">
              <w:rPr/>
            </w:rPrChange>
          </w:rPr>
          <w:delText xml:space="preserve">dificultades que estaban relacionadas con que los usuarios no habían clonado nuevamente los repositorios y estaban usando carpetas anteriores. Se puso mensaje en el grupo recordando a todos, que debían clonar en carpetas nuevas los repositorios (para los usuarios de GIT) o crear un </w:delText>
        </w:r>
        <w:r w:rsidR="00A01A0A" w:rsidRPr="007333E9" w:rsidDel="00A616B5">
          <w:rPr>
            <w:rFonts w:cstheme="minorHAnsi"/>
            <w:lang w:val="es-CO"/>
            <w:rPrChange w:id="1185" w:author="Marlon Estiven. Ardila Martinez" w:date="2021-09-03T15:08:00Z">
              <w:rPr>
                <w:lang w:val="es-CO"/>
              </w:rPr>
            </w:rPrChange>
          </w:rPr>
          <w:delText>workspace</w:delText>
        </w:r>
        <w:r w:rsidR="00A01A0A" w:rsidRPr="007333E9" w:rsidDel="00A616B5">
          <w:rPr>
            <w:rFonts w:cstheme="minorHAnsi"/>
            <w:rPrChange w:id="1186" w:author="Marlon Estiven. Ardila Martinez" w:date="2021-09-03T15:08:00Z">
              <w:rPr/>
            </w:rPrChange>
          </w:rPr>
          <w:delText xml:space="preserve"> (para los usuarios de TFVC)</w:delText>
        </w:r>
      </w:del>
    </w:p>
    <w:p w14:paraId="64CA25CE" w14:textId="27799589" w:rsidR="007333E9" w:rsidRPr="007333E9" w:rsidRDefault="007333E9" w:rsidP="007333E9">
      <w:pPr>
        <w:pStyle w:val="ListParagraph"/>
        <w:numPr>
          <w:ilvl w:val="0"/>
          <w:numId w:val="9"/>
        </w:numPr>
        <w:jc w:val="both"/>
        <w:rPr>
          <w:ins w:id="1187" w:author="Marlon Estiven. Ardila Martinez" w:date="2021-09-03T15:08:00Z"/>
          <w:rFonts w:cstheme="minorHAnsi"/>
          <w:rPrChange w:id="1188" w:author="Marlon Estiven. Ardila Martinez" w:date="2021-09-03T15:08:00Z">
            <w:rPr>
              <w:ins w:id="1189" w:author="Marlon Estiven. Ardila Martinez" w:date="2021-09-03T15:08:00Z"/>
            </w:rPr>
          </w:rPrChange>
        </w:rPr>
        <w:pPrChange w:id="1190" w:author="Marlon Estiven. Ardila Martinez" w:date="2021-09-03T15:08:00Z">
          <w:pPr>
            <w:jc w:val="both"/>
          </w:pPr>
        </w:pPrChange>
      </w:pPr>
      <w:ins w:id="1191" w:author="Marlon Estiven. Ardila Martinez" w:date="2021-09-03T15:08:00Z">
        <w:r>
          <w:rPr>
            <w:rFonts w:cstheme="minorHAnsi"/>
          </w:rPr>
          <w:t>S</w:t>
        </w:r>
      </w:ins>
      <w:ins w:id="1192" w:author="Marlon Estiven. Ardila Martinez" w:date="2021-09-03T15:09:00Z">
        <w:r>
          <w:rPr>
            <w:rFonts w:cstheme="minorHAnsi"/>
          </w:rPr>
          <w:t xml:space="preserve">e recibió </w:t>
        </w:r>
      </w:ins>
      <w:ins w:id="1193" w:author="Marlon Estiven. Ardila Martinez" w:date="2021-09-03T15:18:00Z">
        <w:r w:rsidR="00864EDC">
          <w:rPr>
            <w:rFonts w:cstheme="minorHAnsi"/>
          </w:rPr>
          <w:t xml:space="preserve">reporte del </w:t>
        </w:r>
      </w:ins>
      <w:ins w:id="1194" w:author="Marlon Estiven. Ardila Martinez" w:date="2021-09-03T15:19:00Z">
        <w:r w:rsidR="00864EDC">
          <w:rPr>
            <w:rFonts w:cstheme="minorHAnsi"/>
          </w:rPr>
          <w:t>fallos al momento</w:t>
        </w:r>
      </w:ins>
      <w:ins w:id="1195" w:author="Marlon Estiven. Ardila Martinez" w:date="2021-09-03T15:20:00Z">
        <w:r w:rsidR="00864EDC">
          <w:rPr>
            <w:rFonts w:cstheme="minorHAnsi"/>
          </w:rPr>
          <w:t xml:space="preserve"> de la ejecución de </w:t>
        </w:r>
        <w:proofErr w:type="spellStart"/>
        <w:r w:rsidR="00864EDC">
          <w:rPr>
            <w:rFonts w:cstheme="minorHAnsi"/>
          </w:rPr>
          <w:t>Builds</w:t>
        </w:r>
        <w:proofErr w:type="spellEnd"/>
        <w:r w:rsidR="00864EDC">
          <w:rPr>
            <w:rFonts w:cstheme="minorHAnsi"/>
          </w:rPr>
          <w:t>, el cual fue solucionado con la ejec</w:t>
        </w:r>
      </w:ins>
      <w:ins w:id="1196" w:author="Marlon Estiven. Ardila Martinez" w:date="2021-09-03T15:21:00Z">
        <w:r w:rsidR="00864EDC">
          <w:rPr>
            <w:rFonts w:cstheme="minorHAnsi"/>
          </w:rPr>
          <w:t>u</w:t>
        </w:r>
      </w:ins>
      <w:ins w:id="1197" w:author="Marlon Estiven. Ardila Martinez" w:date="2021-09-03T15:20:00Z">
        <w:r w:rsidR="00864EDC">
          <w:rPr>
            <w:rFonts w:cstheme="minorHAnsi"/>
          </w:rPr>
          <w:t>ci</w:t>
        </w:r>
      </w:ins>
      <w:ins w:id="1198" w:author="Marlon Estiven. Ardila Martinez" w:date="2021-09-03T15:21:00Z">
        <w:r w:rsidR="00864EDC">
          <w:rPr>
            <w:rFonts w:cstheme="minorHAnsi"/>
          </w:rPr>
          <w:t>ó</w:t>
        </w:r>
      </w:ins>
      <w:ins w:id="1199" w:author="Marlon Estiven. Ardila Martinez" w:date="2021-09-03T15:20:00Z">
        <w:r w:rsidR="00864EDC">
          <w:rPr>
            <w:rFonts w:cstheme="minorHAnsi"/>
          </w:rPr>
          <w:t xml:space="preserve">n del Script de Powershell </w:t>
        </w:r>
      </w:ins>
      <w:ins w:id="1200" w:author="Marlon Estiven. Ardila Martinez" w:date="2021-09-03T15:21:00Z">
        <w:r w:rsidR="00864EDC">
          <w:rPr>
            <w:rFonts w:cstheme="minorHAnsi"/>
          </w:rPr>
          <w:t>(</w:t>
        </w:r>
        <w:r w:rsidR="00864EDC" w:rsidRPr="00864EDC">
          <w:rPr>
            <w:rFonts w:cstheme="minorHAnsi"/>
          </w:rPr>
          <w:t>01_pool-agent-fijarPool.ps1</w:t>
        </w:r>
        <w:r w:rsidR="00864EDC">
          <w:rPr>
            <w:rFonts w:cstheme="minorHAnsi"/>
          </w:rPr>
          <w:t xml:space="preserve">) </w:t>
        </w:r>
      </w:ins>
      <w:ins w:id="1201" w:author="Marlon Estiven. Ardila Martinez" w:date="2021-09-03T15:22:00Z">
        <w:r w:rsidR="00864EDC">
          <w:rPr>
            <w:rFonts w:cstheme="minorHAnsi"/>
          </w:rPr>
          <w:t xml:space="preserve">el cual fija los </w:t>
        </w:r>
      </w:ins>
      <w:ins w:id="1202" w:author="Marlon Estiven. Ardila Martinez" w:date="2021-09-03T15:23:00Z">
        <w:r w:rsidR="00864EDC">
          <w:rPr>
            <w:rFonts w:cstheme="minorHAnsi"/>
          </w:rPr>
          <w:t xml:space="preserve">Pools de agentes a nivel de Proyecto a las definiciones, </w:t>
        </w:r>
      </w:ins>
      <w:ins w:id="1203" w:author="Marlon Estiven. Ardila Martinez" w:date="2021-09-03T15:21:00Z">
        <w:r w:rsidR="00864EDC">
          <w:rPr>
            <w:rFonts w:cstheme="minorHAnsi"/>
          </w:rPr>
          <w:t xml:space="preserve">luego de ellos las pruebas </w:t>
        </w:r>
      </w:ins>
      <w:ins w:id="1204" w:author="Marlon Estiven. Ardila Martinez" w:date="2021-09-03T15:22:00Z">
        <w:r w:rsidR="00864EDC">
          <w:rPr>
            <w:rFonts w:cstheme="minorHAnsi"/>
          </w:rPr>
          <w:t>salieron de forma exitosa.</w:t>
        </w:r>
      </w:ins>
    </w:p>
    <w:p w14:paraId="431B6A2A" w14:textId="77777777" w:rsidR="007333E9" w:rsidRPr="007333E9" w:rsidRDefault="007333E9" w:rsidP="007333E9">
      <w:pPr>
        <w:jc w:val="both"/>
        <w:rPr>
          <w:rFonts w:cstheme="minorHAnsi"/>
          <w:rPrChange w:id="1205" w:author="Marlon Estiven. Ardila Martinez" w:date="2021-09-03T15:08:00Z">
            <w:rPr/>
          </w:rPrChange>
        </w:rPr>
        <w:pPrChange w:id="1206" w:author="Marlon Estiven. Ardila Martinez" w:date="2021-09-03T15:08:00Z">
          <w:pPr>
            <w:jc w:val="both"/>
          </w:pPr>
        </w:pPrChange>
      </w:pPr>
    </w:p>
    <w:p w14:paraId="2E4B6B11" w14:textId="77777777" w:rsidR="00461EA2" w:rsidRPr="00C41436" w:rsidRDefault="00461EA2" w:rsidP="00B90D9B">
      <w:pPr>
        <w:jc w:val="both"/>
        <w:rPr>
          <w:rFonts w:cstheme="minorHAnsi"/>
        </w:rPr>
      </w:pPr>
    </w:p>
    <w:p w14:paraId="4CA9B012" w14:textId="77777777" w:rsidR="00461EA2" w:rsidRPr="00C41436" w:rsidRDefault="00461EA2" w:rsidP="00B90D9B">
      <w:pPr>
        <w:jc w:val="both"/>
        <w:rPr>
          <w:rFonts w:cstheme="minorHAnsi"/>
        </w:rPr>
      </w:pPr>
    </w:p>
    <w:p w14:paraId="7C94B0D7" w14:textId="77777777" w:rsidR="00461EA2" w:rsidRPr="00C41436" w:rsidRDefault="00461EA2" w:rsidP="00B90D9B">
      <w:pPr>
        <w:jc w:val="both"/>
        <w:rPr>
          <w:rFonts w:cstheme="minorHAnsi"/>
          <w:lang w:val="es-CO"/>
        </w:rPr>
      </w:pPr>
    </w:p>
    <w:sectPr w:rsidR="00461EA2" w:rsidRPr="00C41436" w:rsidSect="00461EA2">
      <w:headerReference w:type="default" r:id="rId21"/>
      <w:pgSz w:w="12240" w:h="15840" w:code="1"/>
      <w:pgMar w:top="1985"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5" w:author="Alba Jamile Diaz P." w:date="2020-10-21T11:58:00Z" w:initials="AJDP">
    <w:p w14:paraId="62A9D873" w14:textId="314529DD" w:rsidR="00ED12B6" w:rsidRDefault="00ED12B6">
      <w:pPr>
        <w:pStyle w:val="CommentText"/>
      </w:pPr>
      <w:r>
        <w:rPr>
          <w:rStyle w:val="CommentReference"/>
        </w:rPr>
        <w:annotationRef/>
      </w:r>
      <w:r>
        <w:t>Mary, esto quedó así? Entonces la selección que hicimos de usuarios que tienen acceso al código no la tuvieron en cuenta? Esto tiene un riesgo de darle acceso al código a gente que no lo necesita…</w:t>
      </w:r>
    </w:p>
  </w:comment>
  <w:comment w:id="910" w:author="Alba Jamile Diaz P." w:date="2020-10-21T12:05:00Z" w:initials="AJDP">
    <w:p w14:paraId="0C415D64" w14:textId="30A48176" w:rsidR="00ED12B6" w:rsidRDefault="00ED12B6">
      <w:pPr>
        <w:pStyle w:val="CommentText"/>
      </w:pPr>
      <w:r>
        <w:rPr>
          <w:rStyle w:val="CommentReference"/>
        </w:rPr>
        <w:annotationRef/>
      </w:r>
      <w:r>
        <w:t>Sólo se cambió ese nombre de servidor?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A9D873" w15:done="0"/>
  <w15:commentEx w15:paraId="0C415D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AA0D9" w16cex:dateUtc="2020-10-21T16:58:00Z"/>
  <w16cex:commentExtensible w16cex:durableId="233AA276" w16cex:dateUtc="2020-10-21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A9D873" w16cid:durableId="233AA0D9"/>
  <w16cid:commentId w16cid:paraId="0C415D64" w16cid:durableId="233AA2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C9B51" w14:textId="77777777" w:rsidR="00D54C83" w:rsidRDefault="00D54C83" w:rsidP="00FB054D">
      <w:r>
        <w:separator/>
      </w:r>
    </w:p>
  </w:endnote>
  <w:endnote w:type="continuationSeparator" w:id="0">
    <w:p w14:paraId="6C7E71C5" w14:textId="77777777" w:rsidR="00D54C83" w:rsidRDefault="00D54C83" w:rsidP="00FB0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0624C" w14:textId="77777777" w:rsidR="00D54C83" w:rsidRDefault="00D54C83" w:rsidP="00FB054D">
      <w:r>
        <w:separator/>
      </w:r>
    </w:p>
  </w:footnote>
  <w:footnote w:type="continuationSeparator" w:id="0">
    <w:p w14:paraId="585AC2B8" w14:textId="77777777" w:rsidR="00D54C83" w:rsidRDefault="00D54C83" w:rsidP="00FB0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075E2" w14:textId="0F55493A" w:rsidR="00ED12B6" w:rsidRDefault="00ED12B6">
    <w:pPr>
      <w:pStyle w:val="Header"/>
    </w:pPr>
    <w:r>
      <w:rPr>
        <w:noProof/>
      </w:rPr>
      <w:drawing>
        <wp:anchor distT="0" distB="0" distL="114300" distR="114300" simplePos="0" relativeHeight="251659264" behindDoc="1" locked="0" layoutInCell="1" allowOverlap="1" wp14:anchorId="55E6E32D" wp14:editId="56FEDA19">
          <wp:simplePos x="0" y="0"/>
          <wp:positionH relativeFrom="page">
            <wp:posOffset>17568</wp:posOffset>
          </wp:positionH>
          <wp:positionV relativeFrom="page">
            <wp:posOffset>186690</wp:posOffset>
          </wp:positionV>
          <wp:extent cx="7737475" cy="9867265"/>
          <wp:effectExtent l="0" t="0" r="0" b="635"/>
          <wp:wrapNone/>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2.png"/>
                  <pic:cNvPicPr/>
                </pic:nvPicPr>
                <pic:blipFill>
                  <a:blip r:embed="rId1">
                    <a:extLst>
                      <a:ext uri="{28A0092B-C50C-407E-A947-70E740481C1C}">
                        <a14:useLocalDpi xmlns:a14="http://schemas.microsoft.com/office/drawing/2010/main" val="0"/>
                      </a:ext>
                    </a:extLst>
                  </a:blip>
                  <a:stretch>
                    <a:fillRect/>
                  </a:stretch>
                </pic:blipFill>
                <pic:spPr>
                  <a:xfrm>
                    <a:off x="0" y="0"/>
                    <a:ext cx="7737475" cy="98672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869"/>
    <w:multiLevelType w:val="hybridMultilevel"/>
    <w:tmpl w:val="8DB62150"/>
    <w:lvl w:ilvl="0" w:tplc="A5BE171A">
      <w:numFmt w:val="bullet"/>
      <w:lvlText w:val="•"/>
      <w:lvlJc w:val="left"/>
      <w:pPr>
        <w:ind w:left="1065" w:hanging="70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449A7"/>
    <w:multiLevelType w:val="hybridMultilevel"/>
    <w:tmpl w:val="85383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D6079"/>
    <w:multiLevelType w:val="hybridMultilevel"/>
    <w:tmpl w:val="3DA67F2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1B04289F"/>
    <w:multiLevelType w:val="hybridMultilevel"/>
    <w:tmpl w:val="2102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B7028"/>
    <w:multiLevelType w:val="multilevel"/>
    <w:tmpl w:val="35D480E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C642616"/>
    <w:multiLevelType w:val="multilevel"/>
    <w:tmpl w:val="C89CA48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asciiTheme="majorHAnsi" w:hAnsiTheme="majorHAnsi" w:cstheme="majorHAnsi"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63C5F39"/>
    <w:multiLevelType w:val="hybridMultilevel"/>
    <w:tmpl w:val="5F9A2A72"/>
    <w:lvl w:ilvl="0" w:tplc="084CB4AA">
      <w:numFmt w:val="bullet"/>
      <w:lvlText w:val="•"/>
      <w:lvlJc w:val="left"/>
      <w:pPr>
        <w:ind w:left="1065" w:hanging="705"/>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47078AB"/>
    <w:multiLevelType w:val="hybridMultilevel"/>
    <w:tmpl w:val="FD9275A0"/>
    <w:lvl w:ilvl="0" w:tplc="240A0001">
      <w:start w:val="1"/>
      <w:numFmt w:val="bullet"/>
      <w:lvlText w:val=""/>
      <w:lvlJc w:val="left"/>
      <w:pPr>
        <w:ind w:left="789" w:hanging="360"/>
      </w:pPr>
      <w:rPr>
        <w:rFonts w:ascii="Symbol" w:hAnsi="Symbol" w:hint="default"/>
      </w:rPr>
    </w:lvl>
    <w:lvl w:ilvl="1" w:tplc="240A0003" w:tentative="1">
      <w:start w:val="1"/>
      <w:numFmt w:val="bullet"/>
      <w:lvlText w:val="o"/>
      <w:lvlJc w:val="left"/>
      <w:pPr>
        <w:ind w:left="1509" w:hanging="360"/>
      </w:pPr>
      <w:rPr>
        <w:rFonts w:ascii="Courier New" w:hAnsi="Courier New" w:cs="Courier New" w:hint="default"/>
      </w:rPr>
    </w:lvl>
    <w:lvl w:ilvl="2" w:tplc="240A0005" w:tentative="1">
      <w:start w:val="1"/>
      <w:numFmt w:val="bullet"/>
      <w:lvlText w:val=""/>
      <w:lvlJc w:val="left"/>
      <w:pPr>
        <w:ind w:left="2229" w:hanging="360"/>
      </w:pPr>
      <w:rPr>
        <w:rFonts w:ascii="Wingdings" w:hAnsi="Wingdings" w:hint="default"/>
      </w:rPr>
    </w:lvl>
    <w:lvl w:ilvl="3" w:tplc="240A0001" w:tentative="1">
      <w:start w:val="1"/>
      <w:numFmt w:val="bullet"/>
      <w:lvlText w:val=""/>
      <w:lvlJc w:val="left"/>
      <w:pPr>
        <w:ind w:left="2949" w:hanging="360"/>
      </w:pPr>
      <w:rPr>
        <w:rFonts w:ascii="Symbol" w:hAnsi="Symbol" w:hint="default"/>
      </w:rPr>
    </w:lvl>
    <w:lvl w:ilvl="4" w:tplc="240A0003" w:tentative="1">
      <w:start w:val="1"/>
      <w:numFmt w:val="bullet"/>
      <w:lvlText w:val="o"/>
      <w:lvlJc w:val="left"/>
      <w:pPr>
        <w:ind w:left="3669" w:hanging="360"/>
      </w:pPr>
      <w:rPr>
        <w:rFonts w:ascii="Courier New" w:hAnsi="Courier New" w:cs="Courier New" w:hint="default"/>
      </w:rPr>
    </w:lvl>
    <w:lvl w:ilvl="5" w:tplc="240A0005" w:tentative="1">
      <w:start w:val="1"/>
      <w:numFmt w:val="bullet"/>
      <w:lvlText w:val=""/>
      <w:lvlJc w:val="left"/>
      <w:pPr>
        <w:ind w:left="4389" w:hanging="360"/>
      </w:pPr>
      <w:rPr>
        <w:rFonts w:ascii="Wingdings" w:hAnsi="Wingdings" w:hint="default"/>
      </w:rPr>
    </w:lvl>
    <w:lvl w:ilvl="6" w:tplc="240A0001" w:tentative="1">
      <w:start w:val="1"/>
      <w:numFmt w:val="bullet"/>
      <w:lvlText w:val=""/>
      <w:lvlJc w:val="left"/>
      <w:pPr>
        <w:ind w:left="5109" w:hanging="360"/>
      </w:pPr>
      <w:rPr>
        <w:rFonts w:ascii="Symbol" w:hAnsi="Symbol" w:hint="default"/>
      </w:rPr>
    </w:lvl>
    <w:lvl w:ilvl="7" w:tplc="240A0003" w:tentative="1">
      <w:start w:val="1"/>
      <w:numFmt w:val="bullet"/>
      <w:lvlText w:val="o"/>
      <w:lvlJc w:val="left"/>
      <w:pPr>
        <w:ind w:left="5829" w:hanging="360"/>
      </w:pPr>
      <w:rPr>
        <w:rFonts w:ascii="Courier New" w:hAnsi="Courier New" w:cs="Courier New" w:hint="default"/>
      </w:rPr>
    </w:lvl>
    <w:lvl w:ilvl="8" w:tplc="240A0005" w:tentative="1">
      <w:start w:val="1"/>
      <w:numFmt w:val="bullet"/>
      <w:lvlText w:val=""/>
      <w:lvlJc w:val="left"/>
      <w:pPr>
        <w:ind w:left="6549" w:hanging="360"/>
      </w:pPr>
      <w:rPr>
        <w:rFonts w:ascii="Wingdings" w:hAnsi="Wingdings" w:hint="default"/>
      </w:rPr>
    </w:lvl>
  </w:abstractNum>
  <w:abstractNum w:abstractNumId="8" w15:restartNumberingAfterBreak="0">
    <w:nsid w:val="6A7559D8"/>
    <w:multiLevelType w:val="hybridMultilevel"/>
    <w:tmpl w:val="ED46538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8"/>
  </w:num>
  <w:num w:numId="5">
    <w:abstractNumId w:val="6"/>
  </w:num>
  <w:num w:numId="6">
    <w:abstractNumId w:val="5"/>
  </w:num>
  <w:num w:numId="7">
    <w:abstractNumId w:val="1"/>
  </w:num>
  <w:num w:numId="8">
    <w:abstractNumId w:val="3"/>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lon Estiven. Ardila Martinez">
    <w15:presenceInfo w15:providerId="AD" w15:userId="S::ECM5188H@claro.com.co::cc0b9b36-51ec-4397-9c5a-c957c536ce88"/>
  </w15:person>
  <w15:person w15:author="Alba Jamile Diaz P.">
    <w15:presenceInfo w15:providerId="AD" w15:userId="S::alba.jamile.diaz@premiumconsulting.com.co::34511315-6dcf-468d-8fbd-0e59c322f1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4D"/>
    <w:rsid w:val="0008733C"/>
    <w:rsid w:val="000910FE"/>
    <w:rsid w:val="000A2FF7"/>
    <w:rsid w:val="000C2755"/>
    <w:rsid w:val="00116886"/>
    <w:rsid w:val="0021269B"/>
    <w:rsid w:val="00277ADB"/>
    <w:rsid w:val="00296925"/>
    <w:rsid w:val="002A3209"/>
    <w:rsid w:val="002C37F2"/>
    <w:rsid w:val="002D7979"/>
    <w:rsid w:val="00333023"/>
    <w:rsid w:val="00340B68"/>
    <w:rsid w:val="00461EA2"/>
    <w:rsid w:val="0050434E"/>
    <w:rsid w:val="005143D7"/>
    <w:rsid w:val="00514930"/>
    <w:rsid w:val="0054312B"/>
    <w:rsid w:val="005558C8"/>
    <w:rsid w:val="005B3B6E"/>
    <w:rsid w:val="005B6228"/>
    <w:rsid w:val="005D3C5E"/>
    <w:rsid w:val="006206CE"/>
    <w:rsid w:val="00662E92"/>
    <w:rsid w:val="00703E50"/>
    <w:rsid w:val="007333E9"/>
    <w:rsid w:val="00795A2C"/>
    <w:rsid w:val="007F5C0F"/>
    <w:rsid w:val="008159A9"/>
    <w:rsid w:val="00864EDC"/>
    <w:rsid w:val="008F4D79"/>
    <w:rsid w:val="00905B03"/>
    <w:rsid w:val="00916690"/>
    <w:rsid w:val="009300D2"/>
    <w:rsid w:val="00995B4F"/>
    <w:rsid w:val="009C6C55"/>
    <w:rsid w:val="00A01A0A"/>
    <w:rsid w:val="00A5016C"/>
    <w:rsid w:val="00A616B5"/>
    <w:rsid w:val="00A63032"/>
    <w:rsid w:val="00A637DA"/>
    <w:rsid w:val="00A92760"/>
    <w:rsid w:val="00AD0A20"/>
    <w:rsid w:val="00AF1608"/>
    <w:rsid w:val="00B21F5B"/>
    <w:rsid w:val="00B45400"/>
    <w:rsid w:val="00B7702D"/>
    <w:rsid w:val="00B90D9B"/>
    <w:rsid w:val="00BD48BF"/>
    <w:rsid w:val="00C12070"/>
    <w:rsid w:val="00C41436"/>
    <w:rsid w:val="00C4567C"/>
    <w:rsid w:val="00C760E6"/>
    <w:rsid w:val="00CC1BA5"/>
    <w:rsid w:val="00CE078F"/>
    <w:rsid w:val="00D27A57"/>
    <w:rsid w:val="00D54C83"/>
    <w:rsid w:val="00D76A40"/>
    <w:rsid w:val="00D8437D"/>
    <w:rsid w:val="00DD67AB"/>
    <w:rsid w:val="00E17025"/>
    <w:rsid w:val="00E90E62"/>
    <w:rsid w:val="00ED12B6"/>
    <w:rsid w:val="00EF64B0"/>
    <w:rsid w:val="00F06BD1"/>
    <w:rsid w:val="00F36157"/>
    <w:rsid w:val="00F64D0C"/>
    <w:rsid w:val="00F810B4"/>
    <w:rsid w:val="00F81C23"/>
    <w:rsid w:val="00FB054D"/>
    <w:rsid w:val="00FB0C39"/>
    <w:rsid w:val="00FC2188"/>
    <w:rsid w:val="00FC29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7A18B"/>
  <w15:chartTrackingRefBased/>
  <w15:docId w15:val="{85D33FBC-9033-4BEC-B27E-BAF93C76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EA2"/>
    <w:pPr>
      <w:spacing w:after="0" w:line="240" w:lineRule="auto"/>
    </w:pPr>
    <w:rPr>
      <w:rFonts w:eastAsiaTheme="minorEastAsia"/>
      <w:sz w:val="24"/>
      <w:szCs w:val="24"/>
      <w:lang w:val="es-ES_tradnl" w:eastAsia="es-ES"/>
    </w:rPr>
  </w:style>
  <w:style w:type="paragraph" w:styleId="Heading1">
    <w:name w:val="heading 1"/>
    <w:basedOn w:val="Normal"/>
    <w:next w:val="Normal"/>
    <w:link w:val="Heading1Char"/>
    <w:uiPriority w:val="9"/>
    <w:qFormat/>
    <w:rsid w:val="005431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312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FF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8437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54D"/>
    <w:pPr>
      <w:tabs>
        <w:tab w:val="center" w:pos="4252"/>
        <w:tab w:val="right" w:pos="8504"/>
      </w:tabs>
    </w:pPr>
  </w:style>
  <w:style w:type="character" w:customStyle="1" w:styleId="HeaderChar">
    <w:name w:val="Header Char"/>
    <w:basedOn w:val="DefaultParagraphFont"/>
    <w:link w:val="Header"/>
    <w:uiPriority w:val="99"/>
    <w:rsid w:val="00FB054D"/>
  </w:style>
  <w:style w:type="paragraph" w:styleId="Footer">
    <w:name w:val="footer"/>
    <w:basedOn w:val="Normal"/>
    <w:link w:val="FooterChar"/>
    <w:uiPriority w:val="99"/>
    <w:unhideWhenUsed/>
    <w:rsid w:val="00FB054D"/>
    <w:pPr>
      <w:tabs>
        <w:tab w:val="center" w:pos="4252"/>
        <w:tab w:val="right" w:pos="8504"/>
      </w:tabs>
    </w:pPr>
  </w:style>
  <w:style w:type="character" w:customStyle="1" w:styleId="FooterChar">
    <w:name w:val="Footer Char"/>
    <w:basedOn w:val="DefaultParagraphFont"/>
    <w:link w:val="Footer"/>
    <w:uiPriority w:val="99"/>
    <w:rsid w:val="00FB054D"/>
  </w:style>
  <w:style w:type="paragraph" w:styleId="ListParagraph">
    <w:name w:val="List Paragraph"/>
    <w:basedOn w:val="Normal"/>
    <w:uiPriority w:val="34"/>
    <w:qFormat/>
    <w:rsid w:val="00461EA2"/>
    <w:pPr>
      <w:ind w:left="720"/>
      <w:contextualSpacing/>
    </w:pPr>
  </w:style>
  <w:style w:type="character" w:customStyle="1" w:styleId="Heading1Char">
    <w:name w:val="Heading 1 Char"/>
    <w:basedOn w:val="DefaultParagraphFont"/>
    <w:link w:val="Heading1"/>
    <w:uiPriority w:val="9"/>
    <w:rsid w:val="0054312B"/>
    <w:rPr>
      <w:rFonts w:asciiTheme="majorHAnsi" w:eastAsiaTheme="majorEastAsia" w:hAnsiTheme="majorHAnsi" w:cstheme="majorBidi"/>
      <w:color w:val="2F5496" w:themeColor="accent1" w:themeShade="BF"/>
      <w:sz w:val="32"/>
      <w:szCs w:val="32"/>
      <w:lang w:val="es-ES_tradnl" w:eastAsia="es-ES"/>
    </w:rPr>
  </w:style>
  <w:style w:type="paragraph" w:styleId="TOCHeading">
    <w:name w:val="TOC Heading"/>
    <w:basedOn w:val="Heading1"/>
    <w:next w:val="Normal"/>
    <w:uiPriority w:val="39"/>
    <w:unhideWhenUsed/>
    <w:qFormat/>
    <w:rsid w:val="0054312B"/>
    <w:pPr>
      <w:spacing w:line="259" w:lineRule="auto"/>
      <w:outlineLvl w:val="9"/>
    </w:pPr>
    <w:rPr>
      <w:lang w:val="en-US" w:eastAsia="en-US"/>
    </w:rPr>
  </w:style>
  <w:style w:type="paragraph" w:styleId="TOC1">
    <w:name w:val="toc 1"/>
    <w:basedOn w:val="Normal"/>
    <w:next w:val="Normal"/>
    <w:autoRedefine/>
    <w:uiPriority w:val="39"/>
    <w:unhideWhenUsed/>
    <w:rsid w:val="0054312B"/>
    <w:pPr>
      <w:spacing w:after="100"/>
    </w:pPr>
  </w:style>
  <w:style w:type="character" w:styleId="Hyperlink">
    <w:name w:val="Hyperlink"/>
    <w:basedOn w:val="DefaultParagraphFont"/>
    <w:uiPriority w:val="99"/>
    <w:unhideWhenUsed/>
    <w:rsid w:val="0054312B"/>
    <w:rPr>
      <w:color w:val="0563C1" w:themeColor="hyperlink"/>
      <w:u w:val="single"/>
    </w:rPr>
  </w:style>
  <w:style w:type="character" w:customStyle="1" w:styleId="Heading2Char">
    <w:name w:val="Heading 2 Char"/>
    <w:basedOn w:val="DefaultParagraphFont"/>
    <w:link w:val="Heading2"/>
    <w:uiPriority w:val="9"/>
    <w:rsid w:val="0054312B"/>
    <w:rPr>
      <w:rFonts w:asciiTheme="majorHAnsi" w:eastAsiaTheme="majorEastAsia" w:hAnsiTheme="majorHAnsi" w:cstheme="majorBidi"/>
      <w:color w:val="2F5496" w:themeColor="accent1" w:themeShade="BF"/>
      <w:sz w:val="26"/>
      <w:szCs w:val="26"/>
      <w:lang w:val="es-ES_tradnl" w:eastAsia="es-ES"/>
    </w:rPr>
  </w:style>
  <w:style w:type="character" w:customStyle="1" w:styleId="Heading3Char">
    <w:name w:val="Heading 3 Char"/>
    <w:basedOn w:val="DefaultParagraphFont"/>
    <w:link w:val="Heading3"/>
    <w:uiPriority w:val="9"/>
    <w:rsid w:val="000A2FF7"/>
    <w:rPr>
      <w:rFonts w:asciiTheme="majorHAnsi" w:eastAsiaTheme="majorEastAsia" w:hAnsiTheme="majorHAnsi" w:cstheme="majorBidi"/>
      <w:color w:val="1F3763" w:themeColor="accent1" w:themeShade="7F"/>
      <w:sz w:val="24"/>
      <w:szCs w:val="24"/>
      <w:lang w:val="es-ES_tradnl" w:eastAsia="es-ES"/>
    </w:rPr>
  </w:style>
  <w:style w:type="character" w:customStyle="1" w:styleId="Heading4Char">
    <w:name w:val="Heading 4 Char"/>
    <w:basedOn w:val="DefaultParagraphFont"/>
    <w:link w:val="Heading4"/>
    <w:uiPriority w:val="9"/>
    <w:rsid w:val="00D8437D"/>
    <w:rPr>
      <w:rFonts w:asciiTheme="majorHAnsi" w:eastAsiaTheme="majorEastAsia" w:hAnsiTheme="majorHAnsi" w:cstheme="majorBidi"/>
      <w:i/>
      <w:iCs/>
      <w:color w:val="2F5496" w:themeColor="accent1" w:themeShade="BF"/>
      <w:sz w:val="24"/>
      <w:szCs w:val="24"/>
      <w:lang w:val="es-ES_tradnl" w:eastAsia="es-ES"/>
    </w:rPr>
  </w:style>
  <w:style w:type="character" w:styleId="UnresolvedMention">
    <w:name w:val="Unresolved Mention"/>
    <w:basedOn w:val="DefaultParagraphFont"/>
    <w:uiPriority w:val="99"/>
    <w:semiHidden/>
    <w:unhideWhenUsed/>
    <w:rsid w:val="00116886"/>
    <w:rPr>
      <w:color w:val="605E5C"/>
      <w:shd w:val="clear" w:color="auto" w:fill="E1DFDD"/>
    </w:rPr>
  </w:style>
  <w:style w:type="paragraph" w:styleId="TOC2">
    <w:name w:val="toc 2"/>
    <w:basedOn w:val="Normal"/>
    <w:next w:val="Normal"/>
    <w:autoRedefine/>
    <w:uiPriority w:val="39"/>
    <w:unhideWhenUsed/>
    <w:rsid w:val="00B7702D"/>
    <w:pPr>
      <w:spacing w:after="100"/>
      <w:ind w:left="240"/>
    </w:pPr>
  </w:style>
  <w:style w:type="paragraph" w:styleId="TOC3">
    <w:name w:val="toc 3"/>
    <w:basedOn w:val="Normal"/>
    <w:next w:val="Normal"/>
    <w:autoRedefine/>
    <w:uiPriority w:val="39"/>
    <w:unhideWhenUsed/>
    <w:rsid w:val="00B7702D"/>
    <w:pPr>
      <w:spacing w:after="100"/>
      <w:ind w:left="480"/>
    </w:pPr>
  </w:style>
  <w:style w:type="character" w:styleId="CommentReference">
    <w:name w:val="annotation reference"/>
    <w:basedOn w:val="DefaultParagraphFont"/>
    <w:uiPriority w:val="99"/>
    <w:semiHidden/>
    <w:unhideWhenUsed/>
    <w:rsid w:val="00ED12B6"/>
    <w:rPr>
      <w:sz w:val="16"/>
      <w:szCs w:val="16"/>
    </w:rPr>
  </w:style>
  <w:style w:type="paragraph" w:styleId="CommentText">
    <w:name w:val="annotation text"/>
    <w:basedOn w:val="Normal"/>
    <w:link w:val="CommentTextChar"/>
    <w:uiPriority w:val="99"/>
    <w:semiHidden/>
    <w:unhideWhenUsed/>
    <w:rsid w:val="00ED12B6"/>
    <w:rPr>
      <w:sz w:val="20"/>
      <w:szCs w:val="20"/>
    </w:rPr>
  </w:style>
  <w:style w:type="character" w:customStyle="1" w:styleId="CommentTextChar">
    <w:name w:val="Comment Text Char"/>
    <w:basedOn w:val="DefaultParagraphFont"/>
    <w:link w:val="CommentText"/>
    <w:uiPriority w:val="99"/>
    <w:semiHidden/>
    <w:rsid w:val="00ED12B6"/>
    <w:rPr>
      <w:rFonts w:eastAsiaTheme="minorEastAsia"/>
      <w:sz w:val="20"/>
      <w:szCs w:val="20"/>
      <w:lang w:val="es-ES_tradnl" w:eastAsia="es-ES"/>
    </w:rPr>
  </w:style>
  <w:style w:type="paragraph" w:styleId="CommentSubject">
    <w:name w:val="annotation subject"/>
    <w:basedOn w:val="CommentText"/>
    <w:next w:val="CommentText"/>
    <w:link w:val="CommentSubjectChar"/>
    <w:uiPriority w:val="99"/>
    <w:semiHidden/>
    <w:unhideWhenUsed/>
    <w:rsid w:val="00ED12B6"/>
    <w:rPr>
      <w:b/>
      <w:bCs/>
    </w:rPr>
  </w:style>
  <w:style w:type="character" w:customStyle="1" w:styleId="CommentSubjectChar">
    <w:name w:val="Comment Subject Char"/>
    <w:basedOn w:val="CommentTextChar"/>
    <w:link w:val="CommentSubject"/>
    <w:uiPriority w:val="99"/>
    <w:semiHidden/>
    <w:rsid w:val="00ED12B6"/>
    <w:rPr>
      <w:rFonts w:eastAsiaTheme="minorEastAsia"/>
      <w:b/>
      <w:bCs/>
      <w:sz w:val="20"/>
      <w:szCs w:val="20"/>
      <w:lang w:val="es-ES_tradnl" w:eastAsia="es-ES"/>
    </w:rPr>
  </w:style>
  <w:style w:type="paragraph" w:styleId="BalloonText">
    <w:name w:val="Balloon Text"/>
    <w:basedOn w:val="Normal"/>
    <w:link w:val="BalloonTextChar"/>
    <w:uiPriority w:val="99"/>
    <w:semiHidden/>
    <w:unhideWhenUsed/>
    <w:rsid w:val="00ED12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2B6"/>
    <w:rPr>
      <w:rFonts w:ascii="Segoe UI" w:eastAsiaTheme="minorEastAsia" w:hAnsi="Segoe UI" w:cs="Segoe UI"/>
      <w:sz w:val="18"/>
      <w:szCs w:val="1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53077">
      <w:bodyDiv w:val="1"/>
      <w:marLeft w:val="0"/>
      <w:marRight w:val="0"/>
      <w:marTop w:val="0"/>
      <w:marBottom w:val="0"/>
      <w:divBdr>
        <w:top w:val="none" w:sz="0" w:space="0" w:color="auto"/>
        <w:left w:val="none" w:sz="0" w:space="0" w:color="auto"/>
        <w:bottom w:val="none" w:sz="0" w:space="0" w:color="auto"/>
        <w:right w:val="none" w:sz="0" w:space="0" w:color="auto"/>
      </w:divBdr>
    </w:div>
    <w:div w:id="552692936">
      <w:bodyDiv w:val="1"/>
      <w:marLeft w:val="0"/>
      <w:marRight w:val="0"/>
      <w:marTop w:val="0"/>
      <w:marBottom w:val="0"/>
      <w:divBdr>
        <w:top w:val="none" w:sz="0" w:space="0" w:color="auto"/>
        <w:left w:val="none" w:sz="0" w:space="0" w:color="auto"/>
        <w:bottom w:val="none" w:sz="0" w:space="0" w:color="auto"/>
        <w:right w:val="none" w:sz="0" w:space="0" w:color="auto"/>
      </w:divBdr>
    </w:div>
    <w:div w:id="570849992">
      <w:bodyDiv w:val="1"/>
      <w:marLeft w:val="0"/>
      <w:marRight w:val="0"/>
      <w:marTop w:val="0"/>
      <w:marBottom w:val="0"/>
      <w:divBdr>
        <w:top w:val="none" w:sz="0" w:space="0" w:color="auto"/>
        <w:left w:val="none" w:sz="0" w:space="0" w:color="auto"/>
        <w:bottom w:val="none" w:sz="0" w:space="0" w:color="auto"/>
        <w:right w:val="none" w:sz="0" w:space="0" w:color="auto"/>
      </w:divBdr>
    </w:div>
    <w:div w:id="583808667">
      <w:bodyDiv w:val="1"/>
      <w:marLeft w:val="0"/>
      <w:marRight w:val="0"/>
      <w:marTop w:val="0"/>
      <w:marBottom w:val="0"/>
      <w:divBdr>
        <w:top w:val="none" w:sz="0" w:space="0" w:color="auto"/>
        <w:left w:val="none" w:sz="0" w:space="0" w:color="auto"/>
        <w:bottom w:val="none" w:sz="0" w:space="0" w:color="auto"/>
        <w:right w:val="none" w:sz="0" w:space="0" w:color="auto"/>
      </w:divBdr>
    </w:div>
    <w:div w:id="655497524">
      <w:bodyDiv w:val="1"/>
      <w:marLeft w:val="0"/>
      <w:marRight w:val="0"/>
      <w:marTop w:val="0"/>
      <w:marBottom w:val="0"/>
      <w:divBdr>
        <w:top w:val="none" w:sz="0" w:space="0" w:color="auto"/>
        <w:left w:val="none" w:sz="0" w:space="0" w:color="auto"/>
        <w:bottom w:val="none" w:sz="0" w:space="0" w:color="auto"/>
        <w:right w:val="none" w:sz="0" w:space="0" w:color="auto"/>
      </w:divBdr>
    </w:div>
    <w:div w:id="707342652">
      <w:bodyDiv w:val="1"/>
      <w:marLeft w:val="0"/>
      <w:marRight w:val="0"/>
      <w:marTop w:val="0"/>
      <w:marBottom w:val="0"/>
      <w:divBdr>
        <w:top w:val="none" w:sz="0" w:space="0" w:color="auto"/>
        <w:left w:val="none" w:sz="0" w:space="0" w:color="auto"/>
        <w:bottom w:val="none" w:sz="0" w:space="0" w:color="auto"/>
        <w:right w:val="none" w:sz="0" w:space="0" w:color="auto"/>
      </w:divBdr>
    </w:div>
    <w:div w:id="1036807131">
      <w:bodyDiv w:val="1"/>
      <w:marLeft w:val="0"/>
      <w:marRight w:val="0"/>
      <w:marTop w:val="0"/>
      <w:marBottom w:val="0"/>
      <w:divBdr>
        <w:top w:val="none" w:sz="0" w:space="0" w:color="auto"/>
        <w:left w:val="none" w:sz="0" w:space="0" w:color="auto"/>
        <w:bottom w:val="none" w:sz="0" w:space="0" w:color="auto"/>
        <w:right w:val="none" w:sz="0" w:space="0" w:color="auto"/>
      </w:divBdr>
    </w:div>
    <w:div w:id="1587418177">
      <w:bodyDiv w:val="1"/>
      <w:marLeft w:val="0"/>
      <w:marRight w:val="0"/>
      <w:marTop w:val="0"/>
      <w:marBottom w:val="0"/>
      <w:divBdr>
        <w:top w:val="none" w:sz="0" w:space="0" w:color="auto"/>
        <w:left w:val="none" w:sz="0" w:space="0" w:color="auto"/>
        <w:bottom w:val="none" w:sz="0" w:space="0" w:color="auto"/>
        <w:right w:val="none" w:sz="0" w:space="0" w:color="auto"/>
      </w:divBdr>
    </w:div>
    <w:div w:id="1674988156">
      <w:bodyDiv w:val="1"/>
      <w:marLeft w:val="0"/>
      <w:marRight w:val="0"/>
      <w:marTop w:val="0"/>
      <w:marBottom w:val="0"/>
      <w:divBdr>
        <w:top w:val="none" w:sz="0" w:space="0" w:color="auto"/>
        <w:left w:val="none" w:sz="0" w:space="0" w:color="auto"/>
        <w:bottom w:val="none" w:sz="0" w:space="0" w:color="auto"/>
        <w:right w:val="none" w:sz="0" w:space="0" w:color="auto"/>
      </w:divBdr>
    </w:div>
    <w:div w:id="1746025653">
      <w:bodyDiv w:val="1"/>
      <w:marLeft w:val="0"/>
      <w:marRight w:val="0"/>
      <w:marTop w:val="0"/>
      <w:marBottom w:val="0"/>
      <w:divBdr>
        <w:top w:val="none" w:sz="0" w:space="0" w:color="auto"/>
        <w:left w:val="none" w:sz="0" w:space="0" w:color="auto"/>
        <w:bottom w:val="none" w:sz="0" w:space="0" w:color="auto"/>
        <w:right w:val="none" w:sz="0" w:space="0" w:color="auto"/>
      </w:divBdr>
    </w:div>
    <w:div w:id="1822189088">
      <w:bodyDiv w:val="1"/>
      <w:marLeft w:val="0"/>
      <w:marRight w:val="0"/>
      <w:marTop w:val="0"/>
      <w:marBottom w:val="0"/>
      <w:divBdr>
        <w:top w:val="none" w:sz="0" w:space="0" w:color="auto"/>
        <w:left w:val="none" w:sz="0" w:space="0" w:color="auto"/>
        <w:bottom w:val="none" w:sz="0" w:space="0" w:color="auto"/>
        <w:right w:val="none" w:sz="0" w:space="0" w:color="auto"/>
      </w:divBdr>
    </w:div>
    <w:div w:id="1851291576">
      <w:bodyDiv w:val="1"/>
      <w:marLeft w:val="0"/>
      <w:marRight w:val="0"/>
      <w:marTop w:val="0"/>
      <w:marBottom w:val="0"/>
      <w:divBdr>
        <w:top w:val="none" w:sz="0" w:space="0" w:color="auto"/>
        <w:left w:val="none" w:sz="0" w:space="0" w:color="auto"/>
        <w:bottom w:val="none" w:sz="0" w:space="0" w:color="auto"/>
        <w:right w:val="none" w:sz="0" w:space="0" w:color="auto"/>
      </w:divBdr>
    </w:div>
    <w:div w:id="187781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1B573-E54C-4AC2-8BBB-0C984267E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7</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Sanabriadiaz</dc:creator>
  <cp:keywords/>
  <dc:description/>
  <cp:lastModifiedBy>Marlon Estiven. Ardila Martinez</cp:lastModifiedBy>
  <cp:revision>30</cp:revision>
  <dcterms:created xsi:type="dcterms:W3CDTF">2020-10-19T13:33:00Z</dcterms:created>
  <dcterms:modified xsi:type="dcterms:W3CDTF">2021-09-03T20:23:00Z</dcterms:modified>
</cp:coreProperties>
</file>